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C350" w14:textId="4C69AB0A" w:rsidR="00381C8F" w:rsidRDefault="002D458F">
      <w:pPr>
        <w:pStyle w:val="Title"/>
      </w:pPr>
      <w:r>
        <w:t>A manifesto for rewarding and recognising Team Infrastructure Roles</w:t>
      </w:r>
    </w:p>
    <w:p w14:paraId="508841B9" w14:textId="77777777" w:rsidR="00F817F3" w:rsidRPr="00F817F3" w:rsidRDefault="00F817F3" w:rsidP="00F817F3">
      <w:r w:rsidRPr="00F817F3">
        <w:rPr>
          <w:b/>
        </w:rPr>
        <w:t xml:space="preserve">Contributors in alphabetical order: </w:t>
      </w:r>
      <w:r w:rsidRPr="00F817F3">
        <w:t>Arielle Bennett, Daniel Garside, Cassandra Gould van Praag, Tom Hostler, Ismael Kherroubi Garcia, Esther Plomp, Antonio Schettino, Samantha Teplitzky, Hao Ye</w:t>
      </w:r>
    </w:p>
    <w:p w14:paraId="0AEA0880" w14:textId="77777777" w:rsidR="007D367C" w:rsidRPr="007D367C" w:rsidRDefault="007D367C" w:rsidP="007D367C"/>
    <w:p w14:paraId="49305C1D" w14:textId="2C7F2D91" w:rsidR="00381C8F" w:rsidRDefault="008B5580">
      <w:pPr>
        <w:rPr>
          <w:sz w:val="20"/>
          <w:szCs w:val="20"/>
        </w:rPr>
      </w:pPr>
      <w:proofErr w:type="spellStart"/>
      <w:r w:rsidRPr="00F817F3">
        <w:rPr>
          <w:sz w:val="20"/>
          <w:szCs w:val="20"/>
        </w:rPr>
        <w:t>CRediT</w:t>
      </w:r>
      <w:proofErr w:type="spellEnd"/>
      <w:r w:rsidRPr="00F817F3">
        <w:rPr>
          <w:sz w:val="20"/>
          <w:szCs w:val="20"/>
        </w:rPr>
        <w:t xml:space="preserve"> contributions were established using </w:t>
      </w:r>
      <w:proofErr w:type="spellStart"/>
      <w:r w:rsidRPr="00F817F3">
        <w:rPr>
          <w:sz w:val="20"/>
          <w:szCs w:val="20"/>
        </w:rPr>
        <w:t>tenzing</w:t>
      </w:r>
      <w:proofErr w:type="spellEnd"/>
      <w:r w:rsidRPr="00F817F3">
        <w:rPr>
          <w:sz w:val="20"/>
          <w:szCs w:val="20"/>
        </w:rPr>
        <w:t xml:space="preserve"> </w:t>
      </w:r>
      <w:r w:rsidRPr="00F817F3">
        <w:rPr>
          <w:sz w:val="20"/>
          <w:szCs w:val="20"/>
        </w:rPr>
        <w:fldChar w:fldCharType="begin"/>
      </w:r>
      <w:r w:rsidRPr="00F817F3">
        <w:rPr>
          <w:sz w:val="20"/>
          <w:szCs w:val="20"/>
        </w:rPr>
        <w:instrText xml:space="preserve"> ADDIN ZOTERO_ITEM CSL_CITATION {"citationID":"aPmQzUZG","properties":{"formattedCitation":"(Holcombe et al., 2020)","plainCitation":"(Holcombe et al., 2020)","noteIndex":0},"citationItems":[{"id":1268,"uris":["http://zotero.org/groups/4710326/items/67HTU73I"],"itemData":{"id":1268,"type":"article-journal","abstract":"Scholars traditionally receive career credit for a paper based on where in the author list they appear, but position in an author list often carries little information about what the contribution of each researcher was. “Contributorship” refers to a movement to formally document the nature of each researcher’s contribution to a project. We discuss the emerging CRediT standard for documenting contributions and describe a web-based app and R package called \n              tenzing \n              that is designed to facilitate its use. \n              tenzing \n              can make it easier for researchers on a project to plan and record their planned contributions and to document those contributions in a journal article.","container-title":"PLOS ONE","DOI":"10.1371/journal.pone.0244611","ISSN":"1932-6203","issue":"12","journalAbbreviation":"PLoS ONE","language":"en","page":"e0244611","source":"DOI.org (Crossref)","title":"Documenting contributions to scholarly articles using CRediT and tenzing","volume":"15","author":[{"family":"Holcombe","given":"Alex O."},{"family":"Kovacs","given":"Marton"},{"family":"Aust","given":"Frederik"},{"family":"Aczel","given":"Balazs"}],"editor":[{"family":"Sugimoto","given":"Cassidy R."}],"issued":{"date-parts":[["2020",12,31]]}}}],"schema":"https://github.com/citation-style-language/schema/raw/master/csl-citation.json"} </w:instrText>
      </w:r>
      <w:r w:rsidRPr="00F817F3">
        <w:rPr>
          <w:sz w:val="20"/>
          <w:szCs w:val="20"/>
        </w:rPr>
        <w:fldChar w:fldCharType="separate"/>
      </w:r>
      <w:r w:rsidRPr="00F817F3">
        <w:rPr>
          <w:sz w:val="20"/>
          <w:szCs w:val="20"/>
        </w:rPr>
        <w:t>(Holcombe et al., 2020)</w:t>
      </w:r>
      <w:r w:rsidRPr="00F817F3">
        <w:rPr>
          <w:sz w:val="20"/>
          <w:szCs w:val="20"/>
        </w:rPr>
        <w:fldChar w:fldCharType="end"/>
      </w:r>
      <w:r w:rsidRPr="00F817F3">
        <w:rPr>
          <w:sz w:val="20"/>
          <w:szCs w:val="20"/>
        </w:rPr>
        <w:t xml:space="preserve">. </w:t>
      </w:r>
    </w:p>
    <w:p w14:paraId="479F8F50" w14:textId="77777777" w:rsidR="00F817F3" w:rsidRDefault="00F817F3">
      <w:pPr>
        <w:rPr>
          <w:sz w:val="20"/>
          <w:szCs w:val="20"/>
        </w:rPr>
      </w:pPr>
    </w:p>
    <w:p w14:paraId="55F7FE60" w14:textId="77777777" w:rsidR="00F817F3" w:rsidRPr="00F817F3" w:rsidRDefault="00F817F3" w:rsidP="00F817F3">
      <w:pPr>
        <w:rPr>
          <w:sz w:val="20"/>
          <w:szCs w:val="20"/>
        </w:rPr>
      </w:pPr>
      <w:r w:rsidRPr="00F817F3">
        <w:rPr>
          <w:b/>
          <w:sz w:val="20"/>
          <w:szCs w:val="20"/>
        </w:rPr>
        <w:t>Arielle Bennett</w:t>
      </w:r>
      <w:r w:rsidRPr="00F817F3">
        <w:rPr>
          <w:sz w:val="20"/>
          <w:szCs w:val="20"/>
        </w:rPr>
        <w:t>: Conceptualisation, Project administration, Supervision, Writing - original draft, and Writing - review &amp; editing.</w:t>
      </w:r>
    </w:p>
    <w:p w14:paraId="25E68B42" w14:textId="77777777" w:rsidR="00F817F3" w:rsidRPr="00F817F3" w:rsidRDefault="00F817F3" w:rsidP="00F817F3">
      <w:pPr>
        <w:rPr>
          <w:sz w:val="20"/>
          <w:szCs w:val="20"/>
        </w:rPr>
      </w:pPr>
      <w:r w:rsidRPr="00F817F3">
        <w:rPr>
          <w:b/>
          <w:sz w:val="20"/>
          <w:szCs w:val="20"/>
        </w:rPr>
        <w:t>Daniel Garside</w:t>
      </w:r>
      <w:r w:rsidRPr="00F817F3">
        <w:rPr>
          <w:sz w:val="20"/>
          <w:szCs w:val="20"/>
        </w:rPr>
        <w:t>: Conceptualisation, Visualisation, and Writing - review &amp; editing.</w:t>
      </w:r>
    </w:p>
    <w:p w14:paraId="18792969" w14:textId="77777777" w:rsidR="00F817F3" w:rsidRPr="00F817F3" w:rsidRDefault="00F817F3" w:rsidP="00F817F3">
      <w:pPr>
        <w:rPr>
          <w:sz w:val="20"/>
          <w:szCs w:val="20"/>
        </w:rPr>
      </w:pPr>
      <w:r w:rsidRPr="00F817F3">
        <w:rPr>
          <w:b/>
          <w:sz w:val="20"/>
          <w:szCs w:val="20"/>
        </w:rPr>
        <w:t>Cassandra Gould van Praag</w:t>
      </w:r>
      <w:r w:rsidRPr="00F817F3">
        <w:rPr>
          <w:sz w:val="20"/>
          <w:szCs w:val="20"/>
        </w:rPr>
        <w:t>: Conceptualisation, Visualisation, Writing - original draft, and Writing - review &amp; editing.</w:t>
      </w:r>
    </w:p>
    <w:p w14:paraId="7B367117" w14:textId="77777777" w:rsidR="00F817F3" w:rsidRPr="00F817F3" w:rsidRDefault="00F817F3" w:rsidP="00F817F3">
      <w:pPr>
        <w:rPr>
          <w:sz w:val="20"/>
          <w:szCs w:val="20"/>
        </w:rPr>
      </w:pPr>
      <w:r w:rsidRPr="00F817F3">
        <w:rPr>
          <w:b/>
          <w:sz w:val="20"/>
          <w:szCs w:val="20"/>
        </w:rPr>
        <w:t>Thomas J. Hostler</w:t>
      </w:r>
      <w:r w:rsidRPr="00F817F3">
        <w:rPr>
          <w:sz w:val="20"/>
          <w:szCs w:val="20"/>
        </w:rPr>
        <w:t>: Conceptualisation, Writing - original draft, and Writing - review &amp; editing.</w:t>
      </w:r>
    </w:p>
    <w:p w14:paraId="729D7849" w14:textId="77777777" w:rsidR="00F817F3" w:rsidRPr="00F817F3" w:rsidRDefault="00F817F3" w:rsidP="00F817F3">
      <w:pPr>
        <w:rPr>
          <w:sz w:val="20"/>
          <w:szCs w:val="20"/>
        </w:rPr>
      </w:pPr>
      <w:r w:rsidRPr="00F817F3">
        <w:rPr>
          <w:b/>
          <w:sz w:val="20"/>
          <w:szCs w:val="20"/>
        </w:rPr>
        <w:t>Ismael Kherroubi Garcia</w:t>
      </w:r>
      <w:r w:rsidRPr="00F817F3">
        <w:rPr>
          <w:sz w:val="20"/>
          <w:szCs w:val="20"/>
        </w:rPr>
        <w:t>: Conceptualisation, Writing - original draft, and Writing - review &amp; editing.</w:t>
      </w:r>
    </w:p>
    <w:p w14:paraId="1E1C8F51" w14:textId="77777777" w:rsidR="00F817F3" w:rsidRPr="00F817F3" w:rsidRDefault="00F817F3" w:rsidP="00F817F3">
      <w:pPr>
        <w:rPr>
          <w:sz w:val="20"/>
          <w:szCs w:val="20"/>
        </w:rPr>
      </w:pPr>
      <w:r w:rsidRPr="00F817F3">
        <w:rPr>
          <w:b/>
          <w:sz w:val="20"/>
          <w:szCs w:val="20"/>
        </w:rPr>
        <w:t>Esther Plomp</w:t>
      </w:r>
      <w:r w:rsidRPr="00F817F3">
        <w:rPr>
          <w:sz w:val="20"/>
          <w:szCs w:val="20"/>
        </w:rPr>
        <w:t>: Conceptualisation, Project administration, Supervision, Visualisation, Writing - original draft, and Writing - review &amp; editing.</w:t>
      </w:r>
    </w:p>
    <w:p w14:paraId="48B2E793" w14:textId="77777777" w:rsidR="00F817F3" w:rsidRPr="00F817F3" w:rsidRDefault="00F817F3" w:rsidP="00F817F3">
      <w:pPr>
        <w:rPr>
          <w:sz w:val="20"/>
          <w:szCs w:val="20"/>
        </w:rPr>
      </w:pPr>
      <w:r w:rsidRPr="00F817F3">
        <w:rPr>
          <w:b/>
          <w:sz w:val="20"/>
          <w:szCs w:val="20"/>
        </w:rPr>
        <w:t>Antonio Schettino</w:t>
      </w:r>
      <w:r w:rsidRPr="00F817F3">
        <w:rPr>
          <w:sz w:val="20"/>
          <w:szCs w:val="20"/>
        </w:rPr>
        <w:t>: Conceptualisation and Writing - review &amp; editing.</w:t>
      </w:r>
    </w:p>
    <w:p w14:paraId="126AC161" w14:textId="77777777" w:rsidR="00F817F3" w:rsidRPr="00F817F3" w:rsidRDefault="00F817F3" w:rsidP="00F817F3">
      <w:pPr>
        <w:rPr>
          <w:sz w:val="20"/>
          <w:szCs w:val="20"/>
        </w:rPr>
      </w:pPr>
      <w:r w:rsidRPr="00F817F3">
        <w:rPr>
          <w:b/>
          <w:sz w:val="20"/>
          <w:szCs w:val="20"/>
        </w:rPr>
        <w:t>Samantha Teplitzky</w:t>
      </w:r>
      <w:r w:rsidRPr="00F817F3">
        <w:rPr>
          <w:sz w:val="20"/>
          <w:szCs w:val="20"/>
        </w:rPr>
        <w:t>: Conceptualisation, Writing - original draft, and Writing - review &amp; editing.</w:t>
      </w:r>
    </w:p>
    <w:p w14:paraId="24896AF3" w14:textId="77777777" w:rsidR="00F817F3" w:rsidRPr="00F817F3" w:rsidRDefault="00F817F3" w:rsidP="00F817F3">
      <w:pPr>
        <w:rPr>
          <w:sz w:val="20"/>
          <w:szCs w:val="20"/>
        </w:rPr>
      </w:pPr>
      <w:r w:rsidRPr="00F817F3">
        <w:rPr>
          <w:b/>
          <w:sz w:val="20"/>
          <w:szCs w:val="20"/>
        </w:rPr>
        <w:t>Hao Ye</w:t>
      </w:r>
      <w:r w:rsidRPr="00F817F3">
        <w:rPr>
          <w:sz w:val="20"/>
          <w:szCs w:val="20"/>
        </w:rPr>
        <w:t>: Conceptualisation, Project administration, Supervision, Visualisation, Writing - original draft, and Writing - review &amp; editing.</w:t>
      </w:r>
    </w:p>
    <w:p w14:paraId="7A5FFC14" w14:textId="77777777" w:rsidR="00F817F3" w:rsidRDefault="00F817F3"/>
    <w:p w14:paraId="5F4A94B5" w14:textId="77777777" w:rsidR="00381C8F" w:rsidRDefault="002D458F">
      <w:pPr>
        <w:pStyle w:val="Heading2"/>
      </w:pPr>
      <w:bookmarkStart w:id="0" w:name="_3zeplpls83zx" w:colFirst="0" w:colLast="0"/>
      <w:bookmarkEnd w:id="0"/>
      <w:r>
        <w:t>Abstract</w:t>
      </w:r>
    </w:p>
    <w:p w14:paraId="4B37CB3B" w14:textId="1B400C53" w:rsidR="00381C8F" w:rsidRDefault="002D458F" w:rsidP="00005B38">
      <w:pPr>
        <w:spacing w:before="240" w:after="240" w:line="360" w:lineRule="auto"/>
      </w:pPr>
      <w:r>
        <w:t>The Scientific Reform Movement has highlighted the need for large research teams with diverse skills</w:t>
      </w:r>
      <w:r w:rsidR="008B5580">
        <w:t xml:space="preserve"> and focused expertise</w:t>
      </w:r>
      <w:r>
        <w:t xml:space="preserve">. This has necessitated the growth of professional team infrastructure roles (TIRs) who support research through specialised skills, but </w:t>
      </w:r>
      <w:r w:rsidR="008B5580">
        <w:t xml:space="preserve">typically </w:t>
      </w:r>
      <w:r>
        <w:t xml:space="preserve">do not have primary responsibility for conceiving or leading research projects. TIRs such as Lab Technicians, Project Managers, Data Stewards, </w:t>
      </w:r>
      <w:r w:rsidR="008B5580">
        <w:t xml:space="preserve">Research </w:t>
      </w:r>
      <w:r>
        <w:t>Community Managers, and Research Software Engineers all play an important role in ensuring the success of a research project</w:t>
      </w:r>
      <w:del w:id="1" w:author="Author">
        <w:r w:rsidDel="00B16ED8">
          <w:delText>,</w:delText>
        </w:r>
      </w:del>
      <w:r>
        <w:t xml:space="preserve"> but are commonly neglected under current reward and recognition procedures, which focus on the </w:t>
      </w:r>
      <w:r>
        <w:rPr>
          <w:i/>
        </w:rPr>
        <w:t xml:space="preserve">individual </w:t>
      </w:r>
      <w:r>
        <w:t xml:space="preserve">academic researcher instead of the </w:t>
      </w:r>
      <w:r>
        <w:rPr>
          <w:i/>
        </w:rPr>
        <w:t>teams</w:t>
      </w:r>
      <w:r>
        <w:t xml:space="preserve"> involved.</w:t>
      </w:r>
    </w:p>
    <w:p w14:paraId="367C6A5B" w14:textId="0CD1CC89" w:rsidR="00381C8F" w:rsidRDefault="002D458F" w:rsidP="00005B38">
      <w:pPr>
        <w:spacing w:before="240" w:after="240" w:line="360" w:lineRule="auto"/>
      </w:pPr>
      <w:r>
        <w:t xml:space="preserve">Without meaningful identification and recognition of TIR contributions, </w:t>
      </w:r>
      <w:r w:rsidR="008B5580">
        <w:t>our research system</w:t>
      </w:r>
      <w:r>
        <w:t xml:space="preserve"> risk</w:t>
      </w:r>
      <w:r w:rsidR="008B5580">
        <w:t>s</w:t>
      </w:r>
      <w:r>
        <w:t xml:space="preserve"> reinforcing the conceptual and practical division between academic researchers and TIRs. </w:t>
      </w:r>
      <w:r w:rsidR="008B5580" w:rsidRPr="008B5580">
        <w:t>Furthermore, the lack of career advancement pathways beyond traditional academic reward and recognition systems is both</w:t>
      </w:r>
      <w:r>
        <w:t xml:space="preserve"> inequitable and detrimental to the research enterprise</w:t>
      </w:r>
      <w:r w:rsidR="008B5580">
        <w:t>.</w:t>
      </w:r>
      <w:r>
        <w:t xml:space="preserve"> </w:t>
      </w:r>
      <w:r w:rsidR="008B5580" w:rsidRPr="008B5580">
        <w:t>TIRs with valuable research skills may therefore pursue career opportunities elsewhere</w:t>
      </w:r>
      <w:r w:rsidR="00E33F95">
        <w:t>,</w:t>
      </w:r>
      <w:r w:rsidR="008B5580" w:rsidRPr="008B5580" w:rsidDel="008B5580">
        <w:t xml:space="preserve"> </w:t>
      </w:r>
      <w:r>
        <w:t>leading to a loss of institutional skill, expertise, and memory.</w:t>
      </w:r>
    </w:p>
    <w:p w14:paraId="5E08E951" w14:textId="4BAF6C31" w:rsidR="00381C8F" w:rsidRDefault="002D458F" w:rsidP="00005B38">
      <w:pPr>
        <w:spacing w:before="240" w:after="240" w:line="360" w:lineRule="auto"/>
      </w:pPr>
      <w:r>
        <w:lastRenderedPageBreak/>
        <w:t xml:space="preserve">This contribution explores the evolution of specialist TIRs and the status of these positions in various settings. We provide three case study descriptions of TIR activities, </w:t>
      </w:r>
      <w:r w:rsidR="008B5580">
        <w:t xml:space="preserve">to familiarise </w:t>
      </w:r>
      <w:r>
        <w:t>readers with the breadth and depth of their work. We then propose system level changes</w:t>
      </w:r>
      <w:r w:rsidR="008B5580">
        <w:t>, including modifications to authorship systems, which will</w:t>
      </w:r>
      <w:r>
        <w:t xml:space="preserve"> embed meaningful recognition of all contributions. Acknowledging the contributions of all research roles will help retain skill and expertise, and lead to collaborative research ecosystems that are </w:t>
      </w:r>
      <w:r w:rsidR="008B5580">
        <w:t>better equipped</w:t>
      </w:r>
      <w:r>
        <w:t xml:space="preserve"> to address complex research challenges.</w:t>
      </w:r>
    </w:p>
    <w:p w14:paraId="16EBB47A" w14:textId="3AC51E59" w:rsidR="00381C8F" w:rsidRDefault="00ED4BB2">
      <w:pPr>
        <w:pStyle w:val="Heading2"/>
      </w:pPr>
      <w:bookmarkStart w:id="2" w:name="_dnthoc6uodji" w:colFirst="0" w:colLast="0"/>
      <w:bookmarkEnd w:id="2"/>
      <w:r>
        <w:t>K</w:t>
      </w:r>
      <w:r w:rsidR="002D458F">
        <w:t>eywords</w:t>
      </w:r>
    </w:p>
    <w:p w14:paraId="0C63B191" w14:textId="09B11A23" w:rsidR="005E3226" w:rsidRDefault="002D458F">
      <w:pPr>
        <w:rPr>
          <w:b/>
          <w:sz w:val="24"/>
          <w:szCs w:val="24"/>
        </w:rPr>
      </w:pPr>
      <w:r>
        <w:t>Team Infrastructure Roles, Rewards and Recognition, Research Evaluation, Team Science, Career</w:t>
      </w:r>
      <w:bookmarkStart w:id="3" w:name="_sqchdln3rg53" w:colFirst="0" w:colLast="0"/>
      <w:bookmarkEnd w:id="3"/>
    </w:p>
    <w:p w14:paraId="6F08A833" w14:textId="46ECFAF0" w:rsidR="00381C8F" w:rsidRDefault="002D458F">
      <w:pPr>
        <w:pStyle w:val="Heading2"/>
      </w:pPr>
      <w:r>
        <w:t xml:space="preserve">A take-home message </w:t>
      </w:r>
    </w:p>
    <w:p w14:paraId="3A2992E1" w14:textId="5A7737FC" w:rsidR="00381C8F" w:rsidRDefault="008B5580" w:rsidP="00005B38">
      <w:pPr>
        <w:spacing w:before="240" w:after="240" w:line="360" w:lineRule="auto"/>
      </w:pPr>
      <w:r w:rsidRPr="008B5580">
        <w:t>Recent socio-technical advancements have</w:t>
      </w:r>
      <w:r>
        <w:t xml:space="preserve"> </w:t>
      </w:r>
      <w:r w:rsidR="002D458F">
        <w:t>highlighted the need for large research teams with diverse skills. This has necessitated the growth of professional team infrastructure roles (TIRs) who support research through specialised skills. TIRs play an important role in ensuring the success of a research project</w:t>
      </w:r>
      <w:del w:id="4" w:author="Author">
        <w:r w:rsidR="002D458F" w:rsidDel="005F574E">
          <w:delText>,</w:delText>
        </w:r>
      </w:del>
      <w:r w:rsidR="002D458F">
        <w:t xml:space="preserve"> but are neglected under current reward and recognition procedures. We provide three case studies of TIR activities and propose system level changes to recognise TIR contributions. Acknowledging the contributions of all research roles will help retain skill and expertise, and lead to collaborative research ecosystems that are </w:t>
      </w:r>
      <w:r>
        <w:t xml:space="preserve">better equipped </w:t>
      </w:r>
      <w:r w:rsidR="002D458F">
        <w:t>to address complex research challenges.</w:t>
      </w:r>
    </w:p>
    <w:p w14:paraId="67F4A05F" w14:textId="77777777" w:rsidR="00381C8F" w:rsidRDefault="00381C8F">
      <w:pPr>
        <w:spacing w:before="240" w:after="240"/>
      </w:pPr>
    </w:p>
    <w:p w14:paraId="14C57115" w14:textId="2F2BC227" w:rsidR="00381C8F" w:rsidRDefault="002D458F">
      <w:pPr>
        <w:pStyle w:val="Heading2"/>
      </w:pPr>
      <w:bookmarkStart w:id="5" w:name="_86jyckf9x68j" w:colFirst="0" w:colLast="0"/>
      <w:bookmarkEnd w:id="5"/>
      <w:r>
        <w:t>1. Introduction</w:t>
      </w:r>
    </w:p>
    <w:p w14:paraId="127E64A7" w14:textId="14103EFE" w:rsidR="00156BF2" w:rsidRDefault="002D458F" w:rsidP="00005B38">
      <w:pPr>
        <w:spacing w:line="360" w:lineRule="auto"/>
      </w:pPr>
      <w:r>
        <w:t xml:space="preserve">The social and technological developments of recent decades have reinforced the notion of science as a team-based enterprise. As we tackle increasingly complex scientific questions </w:t>
      </w:r>
      <w:r w:rsidR="00DE377E">
        <w:fldChar w:fldCharType="begin"/>
      </w:r>
      <w:r w:rsidR="00DE377E">
        <w:instrText xml:space="preserve"> ADDIN ZOTERO_ITEM CSL_CITATION {"citationID":"NRxfQnLA","properties":{"formattedCitation":"(Coles et al., 2022)","plainCitation":"(Coles et al., 2022)","noteIndex":0},"citationItems":[{"id":470,"uris":["http://zotero.org/groups/4710326/items/F69ZYASK"],"itemData":{"id":470,"type":"article-journal","container-title":"Nature","DOI":"10.1038/d41586-022-00150-2","ISSN":"0028-0836, 1476-4687","issue":"7894","journalAbbreviation":"Nature","language":"en","page":"505-507","source":"DOI.org (Crossref)","title":"Build up big-team science","volume":"601","author":[{"family":"Coles","given":"Nicholas A."},{"family":"Hamlin","given":"J. Kiley"},{"family":"Sullivan","given":"Lauren L."},{"family":"Parker","given":"Timothy H."},{"family":"Altschul","given":"Drew"}],"issued":{"date-parts":[["2022",1,27]]}}}],"schema":"https://github.com/citation-style-language/schema/raw/master/csl-citation.json"} </w:instrText>
      </w:r>
      <w:r w:rsidR="00DE377E">
        <w:fldChar w:fldCharType="separate"/>
      </w:r>
      <w:r w:rsidR="00DE377E" w:rsidRPr="00DE377E">
        <w:t>(Coles et al., 2022)</w:t>
      </w:r>
      <w:r w:rsidR="00DE377E">
        <w:fldChar w:fldCharType="end"/>
      </w:r>
      <w:r>
        <w:t xml:space="preserve">, we leverage the strengths of diverse research teams, recognising that we cannot solve the significant challenges of our time through isolated endeavours. </w:t>
      </w:r>
      <w:r w:rsidR="004949B8" w:rsidRPr="004949B8">
        <w:t>This increased diversity in practice is part and parcel of the Scientific Reform Movement, which seeks to promote the uptake of practices that improve the transparency of the research process</w:t>
      </w:r>
      <w:r w:rsidR="00A50754">
        <w:t xml:space="preserve"> </w:t>
      </w:r>
      <w:r w:rsidR="00A50754">
        <w:fldChar w:fldCharType="begin"/>
      </w:r>
      <w:r w:rsidR="00A50754">
        <w:instrText xml:space="preserve"> ADDIN ZOTERO_ITEM CSL_CITATION {"citationID":"11xDuBto","properties":{"formattedCitation":"(Penders, 2022)","plainCitation":"(Penders, 2022)","noteIndex":0},"citationItems":[{"id":1404,"uris":["http://zotero.org/groups/4710326/items/ANU8HZ4A"],"itemData":{"id":1404,"type":"article-journal","abstract":"The reform movement in science is seemingly constructing a new moral economy of science around process and bureaucracy, in which a new scientific etiquette is emerging that prescribes the performance of reformed science as civilised, efficient and objective. Bureaucratic innovations were borne out of the reform movement that seek to prescribe specific research processes, including but not limited to preregistration and registered reports. This moral economy emerges in the form of a bureaucracy and its epistemic uniformity actively suppresses scientific plurality. This paper argues that Eliasian drivers such as distinction, shame and disgust, act to pressure scientists into adopting this new etiquette. Even though the etiquette's appearance is quite new, it can be traced back to existing moral economies of science and their pursuit of efficiency and objectivity.","container-title":"Bulletin of Science, Technology &amp; Society","DOI":"10.1177/02704676221126388","ISSN":"0270-4676, 1552-4183","issue":"4","journalAbbreviation":"Bulletin of Science, Technology &amp; Society","language":"en","page":"107-116","source":"DOI.org (Crossref)","title":"Process and Bureaucracy: Scientific Reform as Civilisation","title-short":"Process and Bureaucracy","volume":"42","author":[{"family":"Penders","given":"Bart"}],"issued":{"date-parts":[["2022",12]]}}}],"schema":"https://github.com/citation-style-language/schema/raw/master/csl-citation.json"} </w:instrText>
      </w:r>
      <w:r w:rsidR="00A50754">
        <w:fldChar w:fldCharType="separate"/>
      </w:r>
      <w:r w:rsidR="00A50754" w:rsidRPr="00A50754">
        <w:t>(Penders, 2022)</w:t>
      </w:r>
      <w:r w:rsidR="00A50754">
        <w:fldChar w:fldCharType="end"/>
      </w:r>
      <w:r w:rsidR="004949B8" w:rsidRPr="004949B8">
        <w:t>, as well as to provide recognition for these practises</w:t>
      </w:r>
      <w:r w:rsidR="004949B8">
        <w:t xml:space="preserve"> </w:t>
      </w:r>
      <w:r w:rsidR="00A50754">
        <w:fldChar w:fldCharType="begin"/>
      </w:r>
      <w:r w:rsidR="00A50754">
        <w:instrText xml:space="preserve"> ADDIN ZOTERO_ITEM CSL_CITATION {"citationID":"HjgHPrvr","properties":{"formattedCitation":"(Coles et al., 2023)","plainCitation":"(Coles et al., 2023)","noteIndex":0},"citationItems":[{"id":1405,"uris":["http://zotero.org/groups/4710326/items/4GYCITBN"],"itemData":{"id":1405,"type":"article-journal","container-title":"Nature Human Behaviour","DOI":"10.1038/s41562-023-01572-2","ISSN":"2397-3374","issue":"5","journalAbbreviation":"Nat Hum Behav","language":"en","page":"665-667","source":"DOI.org (Crossref)","title":"‘Big team’ science challenges us to reconsider authorship","volume":"7","author":[{"family":"Coles","given":"Nicholas A."},{"family":"DeBruine","given":"Lisa M."},{"family":"Azevedo","given":"Flavio"},{"family":"Baumgartner","given":"Heidi A."},{"family":"Frank","given":"Michael C."}],"issued":{"date-parts":[["2023",3,16]]}}}],"schema":"https://github.com/citation-style-language/schema/raw/master/csl-citation.json"} </w:instrText>
      </w:r>
      <w:r w:rsidR="00A50754">
        <w:fldChar w:fldCharType="separate"/>
      </w:r>
      <w:r w:rsidR="00A50754" w:rsidRPr="00A50754">
        <w:t>(Coles et al., 2023)</w:t>
      </w:r>
      <w:r w:rsidR="00A50754">
        <w:fldChar w:fldCharType="end"/>
      </w:r>
      <w:r w:rsidR="004949B8" w:rsidRPr="004949B8">
        <w:t xml:space="preserve">. Reform of academic publication and authorship practices are one route to address such issues, but we see authorship (or </w:t>
      </w:r>
      <w:proofErr w:type="spellStart"/>
      <w:r w:rsidR="004949B8" w:rsidRPr="004949B8">
        <w:t>contributorship</w:t>
      </w:r>
      <w:proofErr w:type="spellEnd"/>
      <w:r w:rsidR="004949B8" w:rsidRPr="004949B8">
        <w:t xml:space="preserve">, see </w:t>
      </w:r>
      <w:r w:rsidR="0096232A">
        <w:fldChar w:fldCharType="begin"/>
      </w:r>
      <w:r w:rsidR="0096232A">
        <w:instrText xml:space="preserve"> ADDIN ZOTERO_ITEM CSL_CITATION {"citationID":"plrmTXPm","properties":{"formattedCitation":"(Rennie et al., 1997)","plainCitation":"(Rennie et al., 1997)","noteIndex":0},"citationItems":[{"id":1344,"uris":["http://zotero.org/groups/4710326/items/GYHARVJF"],"itemData":{"id":1344,"type":"article-journal","container-title":"JAMA: The Journal of the American Medical Association","DOI":"10.1001/jama.278.7.579","ISSN":"00987484, 15383598","issue":"7","page":"579-585","source":"DOI.org (Crossref)","title":"When authorship fails. A proposal to make contributors accountable","volume":"278","author":[{"family":"Rennie","given":"D."},{"family":"Yank","given":"V."},{"family":"Emanuel","given":"L."}],"issued":{"date-parts":[["1997"]]}}}],"schema":"https://github.com/citation-style-language/schema/raw/master/csl-citation.json"} </w:instrText>
      </w:r>
      <w:r w:rsidR="0096232A">
        <w:fldChar w:fldCharType="separate"/>
      </w:r>
      <w:r w:rsidR="0096232A" w:rsidRPr="0096232A">
        <w:t>Rennie et al., 1997)</w:t>
      </w:r>
      <w:r w:rsidR="0096232A">
        <w:fldChar w:fldCharType="end"/>
      </w:r>
      <w:r w:rsidR="004949B8" w:rsidRPr="004949B8">
        <w:t xml:space="preserve"> as a symptom of entrenched inequity, rather than the source of it. The Scientific Reform movement should go beyond reformation of publishing and aim instead to address fundamental roots of academic inequity, such as the perceptions of what it means to be a </w:t>
      </w:r>
      <w:r w:rsidR="004949B8" w:rsidRPr="004949B8">
        <w:lastRenderedPageBreak/>
        <w:t>researcher and participate in research. In this piece we will explore a broad range of factors which may lead to inequity in the academic workforce</w:t>
      </w:r>
      <w:del w:id="6" w:author="Author">
        <w:r w:rsidR="004949B8" w:rsidRPr="004949B8" w:rsidDel="007B2A44">
          <w:delText>,</w:delText>
        </w:r>
      </w:del>
      <w:r w:rsidR="004949B8" w:rsidRPr="004949B8">
        <w:t xml:space="preserve"> and suggest changes to research systems to improve equitable practices.</w:t>
      </w:r>
    </w:p>
    <w:p w14:paraId="5176C510" w14:textId="77777777" w:rsidR="00156BF2" w:rsidRDefault="00156BF2" w:rsidP="00005B38">
      <w:pPr>
        <w:spacing w:line="360" w:lineRule="auto"/>
      </w:pPr>
    </w:p>
    <w:p w14:paraId="5D9ED000" w14:textId="102BCE6B" w:rsidR="00156BF2" w:rsidRDefault="00156BF2" w:rsidP="00156BF2">
      <w:pPr>
        <w:pStyle w:val="Heading3"/>
      </w:pPr>
      <w:r>
        <w:t>1.1 The emergence of TIRs</w:t>
      </w:r>
    </w:p>
    <w:p w14:paraId="42B7EDF4" w14:textId="77777777" w:rsidR="00156BF2" w:rsidRDefault="00156BF2" w:rsidP="00005B38">
      <w:pPr>
        <w:spacing w:line="360" w:lineRule="auto"/>
      </w:pPr>
    </w:p>
    <w:p w14:paraId="758FF277" w14:textId="00F9E05F" w:rsidR="00381C8F" w:rsidRDefault="00156BF2" w:rsidP="00005B38">
      <w:pPr>
        <w:spacing w:line="360" w:lineRule="auto"/>
      </w:pPr>
      <w:r>
        <w:t>To illustrate the increasingly diverse and team-based approaches to research, consider that o</w:t>
      </w:r>
      <w:r w:rsidR="002D458F">
        <w:t xml:space="preserve">ver 5,000 </w:t>
      </w:r>
      <w:r>
        <w:t xml:space="preserve">named </w:t>
      </w:r>
      <w:r w:rsidR="002D458F">
        <w:t xml:space="preserve">authors across the globe collaborated in the detection of the Higgs Boson at CERN </w:t>
      </w:r>
      <w:r w:rsidR="00DE377E">
        <w:fldChar w:fldCharType="begin"/>
      </w:r>
      <w:r w:rsidR="00DE377E">
        <w:instrText xml:space="preserve"> ADDIN ZOTERO_ITEM CSL_CITATION {"citationID":"aUDmnU40","properties":{"formattedCitation":"(Castelvecchi, 2015)","plainCitation":"(Castelvecchi, 2015)","noteIndex":0},"citationItems":[{"id":682,"uris":["http://zotero.org/groups/4710326/items/VIJBJY4E"],"itemData":{"id":682,"type":"article-journal","container-title":"Nature","DOI":"10.1038/nature.2015.17567","ISSN":"0028-0836, 1476-4687","journalAbbreviation":"Nature","language":"en","page":"nature.2015.17567","source":"DOI.org (Crossref)","title":"Physics paper sets record with more than 5,000 authors","author":[{"family":"Castelvecchi","given":"Davide"}],"issued":{"date-parts":[["2015",5,15]]}}}],"schema":"https://github.com/citation-style-language/schema/raw/master/csl-citation.json"} </w:instrText>
      </w:r>
      <w:r w:rsidR="00DE377E">
        <w:fldChar w:fldCharType="separate"/>
      </w:r>
      <w:r w:rsidR="00DE377E" w:rsidRPr="00DE377E">
        <w:t>(Castelvecchi, 2015)</w:t>
      </w:r>
      <w:r w:rsidR="00DE377E">
        <w:fldChar w:fldCharType="end"/>
      </w:r>
      <w:del w:id="7" w:author="Author">
        <w:r w:rsidR="002D458F" w:rsidDel="00F25F1A">
          <w:delText>;</w:delText>
        </w:r>
      </w:del>
      <w:ins w:id="8" w:author="Author">
        <w:r w:rsidR="00F25F1A">
          <w:t>,</w:t>
        </w:r>
      </w:ins>
      <w:r w:rsidR="002D458F">
        <w:t xml:space="preserve"> </w:t>
      </w:r>
      <w:r w:rsidR="004949B8">
        <w:t xml:space="preserve">how </w:t>
      </w:r>
      <w:r w:rsidR="002D458F">
        <w:t xml:space="preserve">successful climate models require expertise in atmospheric physics, soil science, meteorology, and more </w:t>
      </w:r>
      <w:r w:rsidR="00DE377E">
        <w:fldChar w:fldCharType="begin"/>
      </w:r>
      <w:r w:rsidR="00DE377E">
        <w:instrText xml:space="preserve"> ADDIN ZOTERO_ITEM CSL_CITATION {"citationID":"AW0BYVzL","properties":{"formattedCitation":"(Huebner et al., 2017)","plainCitation":"(Huebner et al., 2017)","noteIndex":0},"citationItems":[{"id":683,"uris":["http://zotero.org/groups/4710326/items/9ZYB52EP"],"itemData":{"id":683,"type":"book","abstract":"Collaborative authorship is the overwhelming norm in science. Yet philosophical issues that arise in this context have received little direct attention. The chapter examines several difficulties inherent in establishing authorship in the context of collaborative research. Using case studies, the chapter considers collaborative research that relies on multiple authors, collaborative research with a single author and many collaborators, and radically collaborative research that is distributed widely over disciplinary expertise, time, and space. The chapter argues that the first two types of collaborative research leave a standard understanding of authorship untouched, while the third yields a novel class of significant challenges for our common understanding of authorship.","language":"en","note":"DOI: 10.1093/oso/9780190680534.003.0005","publisher":"Oxford University Press","source":"DOI.org (Crossref)","title":"Making an Author in Radically Collaborative Research","URL":"https://academic.oup.com/book/25959/chapter/193762108","volume":"1","author":[{"family":"Huebner","given":"Bryce"},{"family":"Kukla","given":"Rebecca"},{"family":"Winsberg","given":"Eric"}],"accessed":{"date-parts":[["2022",9,23]]},"issued":{"date-parts":[["2017",12,21]]}}}],"schema":"https://github.com/citation-style-language/schema/raw/master/csl-citation.json"} </w:instrText>
      </w:r>
      <w:r w:rsidR="00DE377E">
        <w:fldChar w:fldCharType="separate"/>
      </w:r>
      <w:r w:rsidR="00DE377E" w:rsidRPr="00DE377E">
        <w:t>(Huebner et al., 2017)</w:t>
      </w:r>
      <w:r w:rsidR="00DE377E">
        <w:fldChar w:fldCharType="end"/>
      </w:r>
      <w:del w:id="9" w:author="Author">
        <w:r w:rsidR="002D458F" w:rsidDel="00F25F1A">
          <w:delText>;</w:delText>
        </w:r>
      </w:del>
      <w:ins w:id="10" w:author="Author">
        <w:r w:rsidR="00F25F1A">
          <w:t>,</w:t>
        </w:r>
      </w:ins>
      <w:r w:rsidR="002D458F">
        <w:t xml:space="preserve"> </w:t>
      </w:r>
      <w:r w:rsidRPr="00156BF2">
        <w:t>or the integration of research into artificial intelligence with moral philosophy</w:t>
      </w:r>
      <w:r w:rsidR="002D458F">
        <w:t xml:space="preserve"> </w:t>
      </w:r>
      <w:r w:rsidR="00DE377E">
        <w:fldChar w:fldCharType="begin"/>
      </w:r>
      <w:r w:rsidR="00DE377E">
        <w:instrText xml:space="preserve"> ADDIN ZOTERO_ITEM CSL_CITATION {"citationID":"xWSsKDe6","properties":{"formattedCitation":"(Jobin et al., 2019)","plainCitation":"(Jobin et al., 2019)","noteIndex":0},"citationItems":[{"id":684,"uris":["http://zotero.org/groups/4710326/items/59HHZU2B"],"itemData":{"id":684,"type":"article-journal","container-title":"Nature Machine Intelligence","DOI":"10.1038/s42256-019-0088-2","ISSN":"2522-5839","issue":"9","journalAbbreviation":"Nat Mach Intell","language":"en","page":"389-399","source":"DOI.org (Crossref)","title":"The global landscape of AI ethics guidelines","volume":"1","author":[{"family":"Jobin","given":"Anna"},{"family":"Ienca","given":"Marcello"},{"family":"Vayena","given":"Effy"}],"issued":{"date-parts":[["2019",9]]}}}],"schema":"https://github.com/citation-style-language/schema/raw/master/csl-citation.json"} </w:instrText>
      </w:r>
      <w:r w:rsidR="00DE377E">
        <w:fldChar w:fldCharType="separate"/>
      </w:r>
      <w:r w:rsidR="00DE377E" w:rsidRPr="00DE377E">
        <w:t>(Jobin et al., 2019)</w:t>
      </w:r>
      <w:r w:rsidR="00DE377E">
        <w:fldChar w:fldCharType="end"/>
      </w:r>
      <w:r w:rsidR="002D458F">
        <w:t xml:space="preserve">. With increasing collaboration and growing research complexity, new specialised roles have emerged to support research processes. We call these </w:t>
      </w:r>
      <w:r w:rsidR="002D458F">
        <w:rPr>
          <w:i/>
        </w:rPr>
        <w:t xml:space="preserve">team infrastructure roles </w:t>
      </w:r>
      <w:r w:rsidR="002D458F">
        <w:t>(TIRs)</w:t>
      </w:r>
      <w:r>
        <w:t xml:space="preserve">, </w:t>
      </w:r>
      <w:r w:rsidRPr="00156BF2">
        <w:t>making explicit their structural function in the research process</w:t>
      </w:r>
      <w:r w:rsidR="002D458F">
        <w:t xml:space="preserve">. TIRs bring vital expertise to the process of research, but they are not well integrated in traditional academic organisational structures. </w:t>
      </w:r>
    </w:p>
    <w:p w14:paraId="2E55B625" w14:textId="77777777" w:rsidR="00381C8F" w:rsidRDefault="00381C8F" w:rsidP="00005B38">
      <w:pPr>
        <w:spacing w:line="360" w:lineRule="auto"/>
      </w:pPr>
    </w:p>
    <w:p w14:paraId="1A356375" w14:textId="77777777" w:rsidR="00381C8F" w:rsidRDefault="00381C8F" w:rsidP="00005B38">
      <w:pPr>
        <w:spacing w:line="360" w:lineRule="auto"/>
      </w:pPr>
    </w:p>
    <w:p w14:paraId="0D354185" w14:textId="63C73CB6" w:rsidR="00381C8F" w:rsidRPr="00156BF2" w:rsidRDefault="002D458F" w:rsidP="00005B38">
      <w:pPr>
        <w:spacing w:line="360" w:lineRule="auto"/>
      </w:pPr>
      <w:r>
        <w:t>T</w:t>
      </w:r>
      <w:r w:rsidR="00156BF2">
        <w:t xml:space="preserve">IRs </w:t>
      </w:r>
      <w:r>
        <w:t>contribut</w:t>
      </w:r>
      <w:r w:rsidR="00156BF2">
        <w:t>ing</w:t>
      </w:r>
      <w:r>
        <w:t xml:space="preserve"> to the research process </w:t>
      </w:r>
      <w:r w:rsidR="00156BF2">
        <w:t xml:space="preserve">include </w:t>
      </w:r>
      <w:r>
        <w:t xml:space="preserve">laboratory technicians, project managers, grant officers, finance managers, privacy officers, patent officers, and internal review board members </w:t>
      </w:r>
      <w:r w:rsidR="00DE377E">
        <w:fldChar w:fldCharType="begin"/>
      </w:r>
      <w:r w:rsidR="00156BF2">
        <w:instrText xml:space="preserve"> ADDIN ZOTERO_ITEM CSL_CITATION {"citationID":"mAiInqh5","properties":{"formattedCitation":"(Heffner, 1979; UKRI, 2023)","plainCitation":"(Heffner, 1979; UKRI, 2023)","noteIndex":0},"citationItems":[{"id":466,"uris":["http://zotero.org/groups/4710326/items/U99TD8DQ"],"itemData":{"id":466,"type":"article-journal","abstract":"Previous studies of the allocation of publication credit in collaborative research have emphasized the name ordering patterns of scientists, but have largely neglected the allocation of publication credit to non-PhD subordinates. This paper examines the withholding of authorship recognition from non-PhDs and females. Quantitative and qualitative data from the social and natural sciences suggest that publication credit is not always accorded on the basis of universalistic principles. It was also found that females may have fewer opportunities in collaborative research to contribute to the same extent as do males and that when they do, they are frequently excluded from authorship.","container-title":"Social Studies of Science","DOI":"10.1177/030631277900900305","ISSN":"0306-3127","issue":"3","journalAbbreviation":"Soc Stud Sci","note":"publisher: SAGE Publications Ltd","page":"377-384","source":"SAGE Journals","title":"Authorship Recognition of Subordinates in Collaborative Research","volume":"9","author":[{"family":"Heffner","given":"Alan G."}],"issued":{"date-parts":[["1979",8,1]]}}},{"id":1366,"uris":["http://zotero.org/groups/4710326/items/39QEIVVZ"],"itemData":{"id":1366,"type":"webpage","title":"101 jobs that change the world","URL":"https://www.ukri.org/news-and-events/101-jobs-that-change-the-world/","author":[{"family":"UKRI","given":""}],"accessed":{"date-parts":[["2023",5,1]]},"issued":{"date-parts":[["2023"]]}}}],"schema":"https://github.com/citation-style-language/schema/raw/master/csl-citation.json"} </w:instrText>
      </w:r>
      <w:r w:rsidR="00DE377E">
        <w:fldChar w:fldCharType="separate"/>
      </w:r>
      <w:r w:rsidR="00156BF2" w:rsidRPr="00156BF2">
        <w:t>(Heffner, 1979; UKRI, 2023)</w:t>
      </w:r>
      <w:r w:rsidR="00DE377E">
        <w:fldChar w:fldCharType="end"/>
      </w:r>
      <w:r w:rsidR="00156BF2">
        <w:t xml:space="preserve">. These roles </w:t>
      </w:r>
      <w:r>
        <w:t xml:space="preserve">are known collectively as “professional service staff” or “research professionals”. Their position in between supporting roles and academic researchers has been referred to as the “third space” </w:t>
      </w:r>
      <w:r w:rsidR="00DE377E">
        <w:fldChar w:fldCharType="begin"/>
      </w:r>
      <w:r w:rsidR="00DE377E">
        <w:instrText xml:space="preserve"> ADDIN ZOTERO_ITEM CSL_CITATION {"citationID":"iLbG9HzR","properties":{"formattedCitation":"(Whitchurch, 2008)","plainCitation":"(Whitchurch, 2008)","noteIndex":0},"citationItems":[{"id":679,"uris":["http://zotero.org/groups/4710326/items/RWTTN92Y"],"itemData":{"id":679,"type":"article-journal","container-title":"Higher Education Quarterly","DOI":"10.1111/j.1468-2273.2008.00387.x","ISSN":"09515224, 14682273","issue":"4","language":"en","page":"377-396","source":"DOI.org (Crossref)","title":"Shifting Identities and Blurring Boundaries: the Emergence of Third Space Professionals in UK Higher Education","title-short":"Shifting Identities and Blurring Boundaries","volume":"62","author":[{"family":"Whitchurch","given":"Celia"}],"issued":{"date-parts":[["2008",10]]}}}],"schema":"https://github.com/citation-style-language/schema/raw/master/csl-citation.json"} </w:instrText>
      </w:r>
      <w:r w:rsidR="00DE377E">
        <w:fldChar w:fldCharType="separate"/>
      </w:r>
      <w:r w:rsidR="00DE377E" w:rsidRPr="00DE377E">
        <w:t>(Whitchurch, 2008)</w:t>
      </w:r>
      <w:r w:rsidR="00DE377E">
        <w:fldChar w:fldCharType="end"/>
      </w:r>
      <w:r>
        <w:t xml:space="preserve">. While some contributions of these roles may appear to be solely bureaucratic, one cannot deny the value of a skilled project manager, finance manager or technician in handling their respective responsibilities. We provide some examples of TIRs </w:t>
      </w:r>
      <w:r w:rsidR="004949B8">
        <w:t xml:space="preserve">and their diverse areas of speciality </w:t>
      </w:r>
      <w:r>
        <w:t xml:space="preserve">in section 3. </w:t>
      </w:r>
      <w:r w:rsidR="00156BF2" w:rsidRPr="00156BF2">
        <w:t>These examples and perspectives are primarily informed by our academic experience in the US and Europe. The challenges, case studies, and changes that we suggest may be less applicable, or necessary, in other contexts. For example, low/middle income countries may prioritise other forms of research reform rather than dedicate resources to these types of positions</w:t>
      </w:r>
      <w:r w:rsidR="00156BF2">
        <w:t xml:space="preserve"> </w:t>
      </w:r>
      <w:r w:rsidR="00156BF2">
        <w:fldChar w:fldCharType="begin"/>
      </w:r>
      <w:r w:rsidR="00156BF2">
        <w:instrText xml:space="preserve"> ADDIN ZOTERO_ITEM CSL_CITATION {"citationID":"XixT4swO","properties":{"formattedCitation":"(Bezuidenhout et al., 2017; Bezuidenhout &amp; Chakauya, 2018; Onie, 2020)","plainCitation":"(Bezuidenhout et al., 2017; Bezuidenhout &amp; Chakauya, 2018; Onie, 2020)","noteIndex":0},"citationItems":[{"id":1331,"uris":["http://zotero.org/groups/4710326/items/JNTQLHJJ"],"itemData":{"id":1331,"type":"article-journal","container-title":"Global Bioethics","DOI":"10.1080/11287462.2018.1441780","ISSN":"1128-7462, 1591-7398","issue":"1","journalAbbreviation":"Global Bioethics","language":"en","page":"39-54","source":"DOI.org (Crossref)","title":"Hidden concerns of sharing research data by low/middle-income country scientists","volume":"29","author":[{"family":"Bezuidenhout","given":"Louise M."},{"family":"Chakauya","given":"Ereck"}],"issued":{"date-parts":[["2018",1]]}}},{"id":1379,"uris":["http://zotero.org/groups/4710326/items/4KS66QSS"],"itemData":{"id":1379,"type":"article-journal","container-title":"Science and Public Policy","DOI":"10.1093/scipol/scw036","ISSN":"0302-3427, 1471-5430","issue":"4","language":"en","page":"464-475","source":"DOI.org (Crossref)","title":"Beyond the digital divide: Towards a situated approach to open data","title-short":"Beyond the digital divide","volume":"44","author":[{"family":"Bezuidenhout","given":"Louise M."},{"family":"Leonelli","given":"Sabina"},{"family":"Kelly","given":"Ann H."},{"family":"Rappert","given":"Brian"}],"issued":{"date-parts":[["2017",8,1]]}}},{"id":1365,"uris":["http://zotero.org/groups/4710326/items/3NRNUR8S"],"itemData":{"id":1365,"type":"article-journal","container-title":"Nature","DOI":"10.1038/d41586-020-03052-3","ISSN":"0028-0836, 1476-4687","issue":"7832","journalAbbreviation":"Nature","language":"en","page":"35-37","source":"DOI.org (Crossref)","title":"Redesign open science for Asia, Africa and Latin America","volume":"587","author":[{"family":"Onie","given":"Sandersan"}],"issued":{"date-parts":[["2020",11,5]]}}}],"schema":"https://github.com/citation-style-language/schema/raw/master/csl-citation.json"} </w:instrText>
      </w:r>
      <w:r w:rsidR="00156BF2">
        <w:fldChar w:fldCharType="separate"/>
      </w:r>
      <w:r w:rsidR="00156BF2" w:rsidRPr="00156BF2">
        <w:t>(Bezuidenhout et al., 2017; Bezuidenhout &amp; Chakauya, 2018; Onie, 2020)</w:t>
      </w:r>
      <w:r w:rsidR="00156BF2">
        <w:fldChar w:fldCharType="end"/>
      </w:r>
      <w:r w:rsidR="00156BF2">
        <w:t>.</w:t>
      </w:r>
    </w:p>
    <w:p w14:paraId="4F1F3FC4" w14:textId="77777777" w:rsidR="00381C8F" w:rsidRDefault="00381C8F" w:rsidP="00005B38">
      <w:pPr>
        <w:spacing w:line="360" w:lineRule="auto"/>
      </w:pPr>
    </w:p>
    <w:p w14:paraId="7CDE21BC" w14:textId="574F0E3F" w:rsidR="00381C8F" w:rsidRDefault="002D458F" w:rsidP="00005B38">
      <w:pPr>
        <w:spacing w:line="360" w:lineRule="auto"/>
      </w:pPr>
      <w:r>
        <w:t xml:space="preserve">The emergence of new TIRs has introduced unmapped complexity into the academic ecosystem, particularly in relation to recognition, reward, and development. We argue that </w:t>
      </w:r>
      <w:r>
        <w:lastRenderedPageBreak/>
        <w:t xml:space="preserve">successful integration of TIRs in the academic system will require naming, exploring, and resolving frictions associated with these new roles. </w:t>
      </w:r>
    </w:p>
    <w:p w14:paraId="70C119D6" w14:textId="77777777" w:rsidR="00381C8F" w:rsidRDefault="002D458F">
      <w:pPr>
        <w:pStyle w:val="Heading2"/>
      </w:pPr>
      <w:bookmarkStart w:id="11" w:name="_ninshn9u23h3" w:colFirst="0" w:colLast="0"/>
      <w:bookmarkEnd w:id="11"/>
      <w:r>
        <w:t>2. Challenges</w:t>
      </w:r>
    </w:p>
    <w:p w14:paraId="3B09205A" w14:textId="77777777" w:rsidR="00381C8F" w:rsidRDefault="002D458F" w:rsidP="00005B38">
      <w:pPr>
        <w:pStyle w:val="Heading3"/>
        <w:spacing w:line="360" w:lineRule="auto"/>
      </w:pPr>
      <w:bookmarkStart w:id="12" w:name="_qka4ygnfzc45" w:colFirst="0" w:colLast="0"/>
      <w:bookmarkEnd w:id="12"/>
      <w:r>
        <w:t>2.1 Lack of autonomy within TIR roles</w:t>
      </w:r>
    </w:p>
    <w:p w14:paraId="682AEF0A" w14:textId="45F5F3CD" w:rsidR="00381C8F" w:rsidRDefault="002D458F" w:rsidP="00005B38">
      <w:pPr>
        <w:spacing w:line="360" w:lineRule="auto"/>
      </w:pPr>
      <w:r>
        <w:t xml:space="preserve">Academic researchers are afforded substantial freedom in determining their career paths. This stems from historical positioning of academic researchers as “appointees” who perform scholarship as a public duty, rather than “employees” who are a means of production for a university </w:t>
      </w:r>
      <w:r w:rsidR="00DE377E">
        <w:fldChar w:fldCharType="begin"/>
      </w:r>
      <w:r w:rsidR="00DE377E">
        <w:instrText xml:space="preserve"> ADDIN ZOTERO_ITEM CSL_CITATION {"citationID":"0c7Koa6E","properties":{"formattedCitation":"(Finkin &amp; Post, 2011)","plainCitation":"(Finkin &amp; Post, 2011)","noteIndex":0},"citationItems":[{"id":707,"uris":["http://zotero.org/groups/4710326/items/PDBQJGUU"],"itemData":{"id":707,"type":"book","publisher":"Yale University Press","title":"For the Common Good: Principles of American Academic Freedom","author":[{"family":"Finkin","given":"Matthew W."},{"family":"Post","given":"Robert C."}],"issued":{"date-parts":[["2011"]]}}}],"schema":"https://github.com/citation-style-language/schema/raw/master/csl-citation.json"} </w:instrText>
      </w:r>
      <w:r w:rsidR="00DE377E">
        <w:fldChar w:fldCharType="separate"/>
      </w:r>
      <w:r w:rsidR="00DE377E" w:rsidRPr="00DE377E">
        <w:t>(Finkin &amp; Post, 2011)</w:t>
      </w:r>
      <w:r w:rsidR="00DE377E">
        <w:fldChar w:fldCharType="end"/>
      </w:r>
      <w:r>
        <w:t xml:space="preserve">. This legitimises autonomy in the management of day-to-day activities and professional development </w:t>
      </w:r>
      <w:r w:rsidR="00DE377E">
        <w:fldChar w:fldCharType="begin"/>
      </w:r>
      <w:r w:rsidR="00DE377E">
        <w:instrText xml:space="preserve"> ADDIN ZOTERO_ITEM CSL_CITATION {"citationID":"4b89TSlD","properties":{"formattedCitation":"(Wolf &amp; Jenkins, 2021)","plainCitation":"(Wolf &amp; Jenkins, 2021)","noteIndex":0},"citationItems":[{"id":699,"uris":["http://zotero.org/groups/4710326/items/PQPGGHQD"],"itemData":{"id":699,"type":"report","language":"English","publisher":"Nuffield Foundation","title":"Managers and academics in a centralising sector: the new staffing patterns of UK higher education","URL":"https://www.kcl.ac.uk/policy-institute/assets/managers-and-academics-in-a-centralising-sector.pdf","author":[{"family":"Wolf","given":"Alison"},{"family":"Jenkins","given":"Andrew"}],"accessed":{"date-parts":[["2022",9,28]]},"issued":{"date-parts":[["2021"]]}}}],"schema":"https://github.com/citation-style-language/schema/raw/master/csl-citation.json"} </w:instrText>
      </w:r>
      <w:r w:rsidR="00DE377E">
        <w:fldChar w:fldCharType="separate"/>
      </w:r>
      <w:r w:rsidR="00DE377E" w:rsidRPr="00DE377E">
        <w:t>(Wolf &amp; Jenkins, 2021)</w:t>
      </w:r>
      <w:r w:rsidR="00DE377E">
        <w:fldChar w:fldCharType="end"/>
      </w:r>
      <w:r>
        <w:t xml:space="preserve">, </w:t>
      </w:r>
      <w:r w:rsidR="0096232A">
        <w:t>contributing</w:t>
      </w:r>
      <w:r>
        <w:t xml:space="preserve"> to an internally recognised credit system. </w:t>
      </w:r>
    </w:p>
    <w:p w14:paraId="52214460" w14:textId="77777777" w:rsidR="00381C8F" w:rsidRDefault="00381C8F" w:rsidP="00005B38">
      <w:pPr>
        <w:spacing w:line="360" w:lineRule="auto"/>
      </w:pPr>
    </w:p>
    <w:p w14:paraId="6148E65F" w14:textId="77777777" w:rsidR="00381C8F" w:rsidRDefault="002D458F" w:rsidP="00005B38">
      <w:pPr>
        <w:spacing w:line="360" w:lineRule="auto"/>
        <w:rPr>
          <w:sz w:val="20"/>
          <w:szCs w:val="20"/>
        </w:rPr>
      </w:pPr>
      <w:r>
        <w:t>In contrast, many TIRs are employed as “technical staff”, with a specific remit in their job description to perform support activities, governed by the requirements of academic researchers or the broader goals of the research institute. Consequently, pursuing projects or publications outside of this support remit can be seen as a distraction. This lack of autonomy limits the ability of TIRs to prioritise the growth of their skills alongside evolving research disciplines or methodology, constrains their opportunities for progression towards leadership roles, and ultimately squanders their ability to inform the direction of the research agenda.</w:t>
      </w:r>
    </w:p>
    <w:p w14:paraId="44BAC000" w14:textId="77777777" w:rsidR="00381C8F" w:rsidRDefault="002D458F" w:rsidP="00005B38">
      <w:pPr>
        <w:pStyle w:val="Heading3"/>
        <w:spacing w:line="360" w:lineRule="auto"/>
        <w:rPr>
          <w:b/>
        </w:rPr>
      </w:pPr>
      <w:bookmarkStart w:id="13" w:name="_g7qq2yxucy7o" w:colFirst="0" w:colLast="0"/>
      <w:bookmarkEnd w:id="13"/>
      <w:r>
        <w:t>2.2 Limited formalisation of career pathways</w:t>
      </w:r>
    </w:p>
    <w:p w14:paraId="4B6492A5" w14:textId="6B878584" w:rsidR="00381C8F" w:rsidRDefault="002D458F" w:rsidP="00005B38">
      <w:pPr>
        <w:spacing w:line="360" w:lineRule="auto"/>
      </w:pPr>
      <w:r>
        <w:t>Many TIR career</w:t>
      </w:r>
      <w:r w:rsidR="0096232A">
        <w:t>s</w:t>
      </w:r>
      <w:r>
        <w:t xml:space="preserve"> lack development path</w:t>
      </w:r>
      <w:r w:rsidR="0096232A">
        <w:t>way</w:t>
      </w:r>
      <w:r>
        <w:t xml:space="preserve">s </w:t>
      </w:r>
      <w:r w:rsidR="00DE377E">
        <w:fldChar w:fldCharType="begin"/>
      </w:r>
      <w:r w:rsidR="00A50754">
        <w:instrText xml:space="preserve"> ADDIN ZOTERO_ITEM CSL_CITATION {"citationID":"9cfK3pYk","properties":{"formattedCitation":"(NCRIS, 2022; Vir\\uc0\\u225{}gh et al., 2019)","plainCitation":"(NCRIS, 2022; Virágh et al., 2019)","noteIndex":0},"citationItems":[{"id":1406,"uris":["http://zotero.org/groups/4710326/items/F7H48B4G"],"itemData":{"id":1406,"type":"webpage","container-title":"The Australian National Fabrication Facility","title":"Towards better recognition for Research Infrastructure Specialists","URL":"https://web.archive.org/web/20230425094426/https://anff.org.au/news/towards-better-recognition-for-research-infrastructure-specialists/","author":[{"family":"NCRIS","given":""}],"issued":{"date-parts":[["2022"]]}}},{"id":705,"uris":["http://zotero.org/groups/4710326/items/77ETI9QG"],"itemData":{"id":705,"type":"report","event-place":"Budapest, Hungary","publisher":"HÉTFA Research Institute and Center for Economic and Social Analysis","publisher-place":"Budapest, Hungary","title":"Research Management and Administration: a profession still to be formalized","URL":"https://hetfa.eu/wp-content/uploads/2019/04/Research-managers_final_0408.pdf","author":[{"family":"Virágh","given":"Eniko"},{"family":"Zsár","given":"Virag"},{"family":"Balázs","given":"Zsuzanna"}],"issued":{"date-parts":[["2019"]]}}}],"schema":"https://github.com/citation-style-language/schema/raw/master/csl-citation.json"} </w:instrText>
      </w:r>
      <w:r w:rsidR="00DE377E">
        <w:fldChar w:fldCharType="separate"/>
      </w:r>
      <w:r w:rsidR="00A50754" w:rsidRPr="00A50754">
        <w:rPr>
          <w:szCs w:val="24"/>
        </w:rPr>
        <w:t>(NCRIS, 2022; Virágh et al., 2019)</w:t>
      </w:r>
      <w:r w:rsidR="00DE377E">
        <w:fldChar w:fldCharType="end"/>
      </w:r>
      <w:r>
        <w:t xml:space="preserve">. This </w:t>
      </w:r>
      <w:proofErr w:type="gramStart"/>
      <w:r>
        <w:t>is in contrast to</w:t>
      </w:r>
      <w:proofErr w:type="gramEnd"/>
      <w:r>
        <w:t xml:space="preserve"> academic research careers, where the criteria for promotion up to the highest levels are well documented, clearly advertised, and often supported by formal and informal systems of mentoring. For example, the </w:t>
      </w:r>
      <w:r>
        <w:rPr>
          <w:i/>
        </w:rPr>
        <w:t xml:space="preserve">Vitae </w:t>
      </w:r>
      <w:r w:rsidR="00A50754">
        <w:rPr>
          <w:i/>
        </w:rPr>
        <w:t>R</w:t>
      </w:r>
      <w:r>
        <w:rPr>
          <w:i/>
        </w:rPr>
        <w:t xml:space="preserve">esearcher Development </w:t>
      </w:r>
      <w:r w:rsidR="00A50754">
        <w:rPr>
          <w:i/>
        </w:rPr>
        <w:t>F</w:t>
      </w:r>
      <w:r>
        <w:rPr>
          <w:i/>
        </w:rPr>
        <w:t>ramework</w:t>
      </w:r>
      <w:r>
        <w:t xml:space="preserve"> </w:t>
      </w:r>
      <w:r w:rsidR="00DE377E">
        <w:fldChar w:fldCharType="begin"/>
      </w:r>
      <w:r w:rsidR="00DE377E">
        <w:instrText xml:space="preserve"> ADDIN ZOTERO_ITEM CSL_CITATION {"citationID":"QXnVCqh0","properties":{"formattedCitation":"(Vitae, 2014)","plainCitation":"(Vitae, 2014)","noteIndex":0},"citationItems":[{"id":678,"uris":["http://zotero.org/groups/4710326/items/D6KNJFGN"],"itemData":{"id":678,"type":"webpage","language":"English","title":"Vitae Researcher Development Framework","URL":"https://web.archive.org/web/20220901044422/https://www.vitae.ac.uk/researchers-professional-development/about-the-vitae-researcher-development-framework","author":[{"family":"Vitae","given":""}],"accessed":{"date-parts":[["2022",9,1]]},"issued":{"date-parts":[["2014"]]}}}],"schema":"https://github.com/citation-style-language/schema/raw/master/csl-citation.json"} </w:instrText>
      </w:r>
      <w:r w:rsidR="00DE377E">
        <w:fldChar w:fldCharType="separate"/>
      </w:r>
      <w:r w:rsidR="00DE377E" w:rsidRPr="00DE377E">
        <w:t>(Vitae, 2014)</w:t>
      </w:r>
      <w:r w:rsidR="00DE377E">
        <w:fldChar w:fldCharType="end"/>
      </w:r>
      <w:r>
        <w:t xml:space="preserve"> maps out academic researchers’ expected skill development across all facets of scholarly activity. Individuals employed in Human Resources or Finance positions can also access industry-specific accreditation and qualifications to support their progression (for example, training offered through the Chartered Institute of Personnel and Development for Human Resources professionals, or the Association of Chartered Certified Accountants for accountants).</w:t>
      </w:r>
    </w:p>
    <w:p w14:paraId="6C5AAB31" w14:textId="77777777" w:rsidR="00381C8F" w:rsidRDefault="00381C8F" w:rsidP="00005B38">
      <w:pPr>
        <w:spacing w:line="360" w:lineRule="auto"/>
      </w:pPr>
    </w:p>
    <w:p w14:paraId="6D665C2D" w14:textId="75CE3780" w:rsidR="00381C8F" w:rsidRDefault="002D458F" w:rsidP="00005B38">
      <w:pPr>
        <w:spacing w:line="360" w:lineRule="auto"/>
      </w:pPr>
      <w:r>
        <w:t xml:space="preserve">In contrast, conventional opportunities for career development, such as increasing job responsibility and resulting uplifts in remuneration </w:t>
      </w:r>
      <w:r w:rsidR="00DE377E">
        <w:fldChar w:fldCharType="begin"/>
      </w:r>
      <w:r w:rsidR="00DE377E">
        <w:instrText xml:space="preserve"> ADDIN ZOTERO_ITEM CSL_CITATION {"citationID":"AsUJGeEA","properties":{"formattedCitation":"(UKRI-Research England, 2022; Vir\\uc0\\u225{}gh et al., 2019)","plainCitation":"(UKRI-Research England, 2022; Virágh et al., 2019)","noteIndex":0},"citationItems":[{"id":701,"uris":["http://zotero.org/groups/4710326/items/I25F3RF6"],"itemData":{"id":701,"type":"report","language":"English","title":"Research Culture: A Technician Lens","URL":"https://www.mitalent.ac.uk/Research-Culture","author":[{"family":"UKRI-Research England","given":""}],"accessed":{"date-parts":[["2022",9,28]]},"issued":{"date-parts":[["2022"]]}}},{"id":705,"uris":["http://zotero.org/groups/4710326/items/77ETI9QG"],"itemData":{"id":705,"type":"report","event-place":"Budapest, Hungary","publisher":"HÉTFA Research Institute and Center for Economic and Social Analysis","publisher-place":"Budapest, Hungary","title":"Research Management and Administration: a profession still to be formalized","URL":"https://hetfa.eu/wp-content/uploads/2019/04/Research-managers_final_0408.pdf","author":[{"family":"Virágh","given":"Eniko"},{"family":"Zsár","given":"Virag"},{"family":"Balázs","given":"Zsuzanna"}],"issued":{"date-parts":[["2019"]]}}}],"schema":"https://github.com/citation-style-language/schema/raw/master/csl-citation.json"} </w:instrText>
      </w:r>
      <w:r w:rsidR="00DE377E">
        <w:fldChar w:fldCharType="separate"/>
      </w:r>
      <w:r w:rsidR="00DE377E" w:rsidRPr="00DE377E">
        <w:rPr>
          <w:szCs w:val="24"/>
        </w:rPr>
        <w:t>(UKRI-Research England, 2022; Virágh et al., 2019)</w:t>
      </w:r>
      <w:r w:rsidR="00DE377E">
        <w:fldChar w:fldCharType="end"/>
      </w:r>
      <w:r>
        <w:t xml:space="preserve">, are inconsistent for TIRs. Individuals in TIR positions may therefore look outside </w:t>
      </w:r>
      <w:r>
        <w:lastRenderedPageBreak/>
        <w:t>of the academy for progression, with subsequent departures leading to institutional memory loss</w:t>
      </w:r>
      <w:r w:rsidR="00DE377E">
        <w:t xml:space="preserve"> </w:t>
      </w:r>
      <w:r w:rsidR="00DE377E">
        <w:fldChar w:fldCharType="begin"/>
      </w:r>
      <w:r w:rsidR="00E845A7">
        <w:instrText xml:space="preserve"> ADDIN ZOTERO_ITEM CSL_CITATION {"citationID":"E5qalvgV","properties":{"formattedCitation":"(Bossu &amp; Brown, 2018; McInturff &amp; Adenis, 2022)","plainCitation":"(Bossu &amp; Brown, 2018; McInturff &amp; Adenis, 2022)","noteIndex":0},"citationItems":[{"id":697,"uris":["http://zotero.org/groups/4710326/items/RBFPX7AU"],"itemData":{"id":697,"type":"book","collection-title":"University Development and Administration","event-place":"Singapore","ISBN":"978-981-10-1607-3","note":"DOI: 10.1007/978-981-10-1607-3","publisher":"Springer Singapore","publisher-place":"Singapore","source":"DOI.org (Crossref)","title":"Professional and Support Staff in Higher Education","URL":"http://link.springer.com/10.1007/978-981-10-1607-3","editor":[{"family":"Bossu","given":"Carina"},{"family":"Brown","given":"Natalie"}],"accessed":{"date-parts":[["2022",9,28]]},"issued":{"date-parts":[["2018"]]}}},{"id":700,"uris":["http://zotero.org/groups/4710326/items/DIZ975PA"],"itemData":{"id":700,"type":"article-journal","container-title":"Nature","DOI":"10.1038/d41586-022-02967-3","ISSN":"0028-0836, 1476-4687","journalAbbreviation":"Nature","language":"en","page":"d41586-022-02967-3","source":"DOI.org (Crossref)","title":"It takes a laboratory to avoid data loss","author":[{"family":"McInturff","given":"Stephen"},{"family":"Adenis","given":"Victor"}],"issued":{"date-parts":[["2022",9,15]]}}}],"schema":"https://github.com/citation-style-language/schema/raw/master/csl-citation.json"} </w:instrText>
      </w:r>
      <w:r w:rsidR="00DE377E">
        <w:fldChar w:fldCharType="separate"/>
      </w:r>
      <w:r w:rsidR="00E845A7" w:rsidRPr="00E845A7">
        <w:t>(Bossu &amp; Brown, 2018; McInturff &amp; Adenis, 2022)</w:t>
      </w:r>
      <w:r w:rsidR="00DE377E">
        <w:fldChar w:fldCharType="end"/>
      </w:r>
      <w:r>
        <w:t>. A lack of professional recognition also introduces challenges in funding TIRs, especially where salaries are not competitive with similar roles outside of academia (UKRI-Research England</w:t>
      </w:r>
      <w:r w:rsidR="0082386D">
        <w:t>,</w:t>
      </w:r>
      <w:r>
        <w:t xml:space="preserve"> 2022).</w:t>
      </w:r>
      <w:ins w:id="14" w:author="Author">
        <w:r w:rsidR="00100FDE">
          <w:t xml:space="preserve"> </w:t>
        </w:r>
      </w:ins>
      <w:r>
        <w:t>The restriction of developmental opportunities, lack of established profiles and compensation, and limited funding routes leave TIRs to act as lone advocates for their own positions, a stressful and complicated task due to their unique niche within the academic organisational structures.</w:t>
      </w:r>
    </w:p>
    <w:p w14:paraId="0AEB216A" w14:textId="77777777" w:rsidR="00381C8F" w:rsidRDefault="002D458F" w:rsidP="00005B38">
      <w:pPr>
        <w:pStyle w:val="Heading3"/>
        <w:spacing w:line="360" w:lineRule="auto"/>
      </w:pPr>
      <w:bookmarkStart w:id="15" w:name="_miz61vy5h4aq" w:colFirst="0" w:colLast="0"/>
      <w:bookmarkEnd w:id="15"/>
      <w:r>
        <w:t>2.3 Prejudice against TIR activities and career choices</w:t>
      </w:r>
    </w:p>
    <w:p w14:paraId="796D84BE" w14:textId="79F7F82C" w:rsidR="00381C8F" w:rsidRDefault="002D458F" w:rsidP="00005B38">
      <w:pPr>
        <w:spacing w:line="360" w:lineRule="auto"/>
      </w:pPr>
      <w:r>
        <w:t xml:space="preserve">The growing availability of TIRs in research </w:t>
      </w:r>
      <w:r w:rsidR="0082386D">
        <w:t>institutes</w:t>
      </w:r>
      <w:r>
        <w:t xml:space="preserve"> means that academic researchers can increasingly “outsource” some of the research responsibilities that were traditionally theirs alone. Passing those tasks to professionals may be viewed </w:t>
      </w:r>
      <w:r w:rsidR="00A50754">
        <w:t xml:space="preserve">by some </w:t>
      </w:r>
      <w:r>
        <w:t xml:space="preserve">as “a hollowing out of [...] what it means [...] to be an academic” </w:t>
      </w:r>
      <w:r w:rsidR="0082386D">
        <w:fldChar w:fldCharType="begin"/>
      </w:r>
      <w:r w:rsidR="0082386D">
        <w:instrText xml:space="preserve"> ADDIN ZOTERO_ITEM CSL_CITATION {"citationID":"535a0YDd","properties":{"formattedCitation":"(Macfarlane, 2011)","plainCitation":"(Macfarlane, 2011)","dontUpdate":true,"noteIndex":0},"citationItems":[{"id":459,"uris":["http://zotero.org/groups/4710326/items/SR9MA3Q2"],"itemData":{"id":459,"type":"article-journal","container-title":"Higher Education Quarterly","DOI":"10.1111/j.1468-2273.2010.00467.x","ISSN":"09515224","issue":"1","language":"en","page":"59-73","source":"DOI.org (Crossref)","title":"The Morphing of Academic Practice: Unbundling and the Rise of the Para-academic: The Morphing of Academic Practice","title-short":"The Morphing of Academic Practice","volume":"65","author":[{"family":"Macfarlane","given":"Bruce"}],"issued":{"date-parts":[["2011",1]]}}}],"schema":"https://github.com/citation-style-language/schema/raw/master/csl-citation.json"} </w:instrText>
      </w:r>
      <w:r w:rsidR="0082386D">
        <w:fldChar w:fldCharType="separate"/>
      </w:r>
      <w:r w:rsidR="0082386D" w:rsidRPr="0082386D">
        <w:t>(Macfarlane, 2011</w:t>
      </w:r>
      <w:r w:rsidR="0082386D">
        <w:t>, p. 71</w:t>
      </w:r>
      <w:r w:rsidR="0082386D" w:rsidRPr="0082386D">
        <w:t>)</w:t>
      </w:r>
      <w:r w:rsidR="0082386D">
        <w:fldChar w:fldCharType="end"/>
      </w:r>
      <w:r>
        <w:t xml:space="preserve">. By this account, whilst specialisation of roles and responsibilities may </w:t>
      </w:r>
      <w:r w:rsidR="00A50754">
        <w:t>increase</w:t>
      </w:r>
      <w:r>
        <w:t xml:space="preserve"> efficiency, it may also negatively impact traditional academic values and identity, reinforcing a working culture geared only towards maximum productivity </w:t>
      </w:r>
      <w:r w:rsidR="0082386D">
        <w:fldChar w:fldCharType="begin"/>
      </w:r>
      <w:r w:rsidR="0082386D">
        <w:instrText xml:space="preserve"> ADDIN ZOTERO_ITEM CSL_CITATION {"citationID":"DYXnrmyy","properties":{"formattedCitation":"(Beatson et al., 2021; Limas et al., 2022; Wellcome Trust, 2020)","plainCitation":"(Beatson et al., 2021; Limas et al., 2022; Wellcome Trust, 2020)","noteIndex":0},"citationItems":[{"id":672,"uris":["http://zotero.org/groups/4710326/items/XF7SMJCF"],"itemData":{"id":672,"type":"article-journal","container-title":"Higher Education Quarterly","DOI":"10.1111/hequ.12341","ISSN":"0951-5224, 1468-2273","journalAbbreviation":"Higher Educ Q","language":"en","page":"hequ.12341","source":"DOI.org (Crossref)","title":"The gradual retreat from academic citizenship","author":[{"family":"Beatson","given":"Nicola J."},{"family":"Tharapos","given":"Meredith"},{"family":"O'Connell","given":"Brendan T."},{"family":"Lange","given":"Paul"},{"family":"Carr","given":"Sarah"},{"family":"Copeland","given":"Scott"}],"issued":{"date-parts":[["2021",6,8]]}}},{"id":662,"uris":["http://zotero.org/groups/4710326/items/9KCU5VU6"],"itemData":{"id":662,"type":"article-journal","container-title":"Chemistry – A European Journal","DOI":"10.1002/chem.202102957","ISSN":"0947-6539, 1521-3765","issue":"9","journalAbbreviation":"Chemistry A European J","language":"en","source":"DOI.org (Crossref)","title":"The Impact of Research Culture on Mental Health &amp; Diversity in STEM","URL":"https://onlinelibrary.wiley.com/doi/10.1002/chem.202102957","volume":"28","author":[{"family":"Limas","given":"Juanita C."},{"family":"Corcoran","given":"Linda C."},{"family":"Baker","given":"Alexander N."},{"family":"Cartaya","given":"Ana E."},{"family":"Ayres","given":"Zoë J."}],"accessed":{"date-parts":[["2022",9,23]]},"issued":{"date-parts":[["2022",2,16]]}}},{"id":661,"uris":["http://zotero.org/groups/4710326/items/NJQT4HU3"],"itemData":{"id":661,"type":"report","language":"English","publisher":"Wellcome Trust","title":"What Researchers Think About the Culture They Work In","URL":"https://wellcome.org/reports/what-researchers-think-about-research-culture","author":[{"family":"Wellcome Trust","given":""}],"issued":{"date-parts":[["2020",1,15]]}}}],"schema":"https://github.com/citation-style-language/schema/raw/master/csl-citation.json"} </w:instrText>
      </w:r>
      <w:r w:rsidR="0082386D">
        <w:fldChar w:fldCharType="separate"/>
      </w:r>
      <w:r w:rsidR="0082386D" w:rsidRPr="0082386D">
        <w:t>(Beatson et al., 2021; Limas et al., 2022; Wellcome Trust, 2020)</w:t>
      </w:r>
      <w:r w:rsidR="0082386D">
        <w:fldChar w:fldCharType="end"/>
      </w:r>
      <w:r>
        <w:t>. Thus, the mere existence of TIRs may be viewed negatively by some within the academy.</w:t>
      </w:r>
    </w:p>
    <w:p w14:paraId="798A77CA" w14:textId="77777777" w:rsidR="00381C8F" w:rsidRDefault="00381C8F" w:rsidP="00005B38">
      <w:pPr>
        <w:spacing w:line="360" w:lineRule="auto"/>
      </w:pPr>
    </w:p>
    <w:p w14:paraId="50226982" w14:textId="74F382BA" w:rsidR="00381C8F" w:rsidRDefault="002D458F" w:rsidP="00005B38">
      <w:pPr>
        <w:spacing w:line="360" w:lineRule="auto"/>
      </w:pPr>
      <w:r>
        <w:t xml:space="preserve">Prejudice can also result from changes to the status of roles within an institution. </w:t>
      </w:r>
      <w:r w:rsidR="0082386D">
        <w:fldChar w:fldCharType="begin"/>
      </w:r>
      <w:r w:rsidR="0082386D">
        <w:instrText xml:space="preserve"> ADDIN ZOTERO_ITEM CSL_CITATION {"citationID":"Lr32LTPg","properties":{"formattedCitation":"(Harloe &amp; Perry, 2005)","plainCitation":"(Harloe &amp; Perry, 2005)","dontUpdate":true,"noteIndex":0},"citationItems":[{"id":657,"uris":["http://zotero.org/groups/4710326/items/TA22XZB3"],"itemData":{"id":657,"type":"article-journal","issue":"2","journalAbbreviation":"Politiques et gestion de l'enseignement supérieur","language":"French","page":"31-45","title":"Repenser l'université sans la vider de son sens : engagements externes et transformations internes de l'université dans l'économie du savoir","volume":"17","author":[{"family":"Harloe","given":"Michaël"},{"family":"Perry","given":"Beth"}],"issued":{"date-parts":[["2005"]]}}}],"schema":"https://github.com/citation-style-language/schema/raw/master/csl-citation.json"} </w:instrText>
      </w:r>
      <w:r w:rsidR="0082386D">
        <w:fldChar w:fldCharType="separate"/>
      </w:r>
      <w:r w:rsidR="0082386D" w:rsidRPr="0082386D">
        <w:t xml:space="preserve">Harloe &amp; Perry </w:t>
      </w:r>
      <w:r w:rsidR="0082386D">
        <w:t>(</w:t>
      </w:r>
      <w:r w:rsidR="0082386D" w:rsidRPr="0082386D">
        <w:t>2005)</w:t>
      </w:r>
      <w:r w:rsidR="0082386D">
        <w:fldChar w:fldCharType="end"/>
      </w:r>
      <w:r>
        <w:t xml:space="preserve"> suggest that moving to a “co-operative form of production” akin to co-creation, rather than one in which TIRs simply facilitate the work of academics, may undermine </w:t>
      </w:r>
      <w:r w:rsidR="00A50754">
        <w:t>the</w:t>
      </w:r>
      <w:r>
        <w:t xml:space="preserve"> “collegial culture” in universities. In this culture, research academics have traditionally had exclusive responsibilities in determining their university’s governance and organisation through engagement with institutional decision-making systems (such as committees). TIRs may </w:t>
      </w:r>
      <w:r w:rsidR="00A50754">
        <w:t xml:space="preserve">thus be viewed </w:t>
      </w:r>
      <w:proofErr w:type="gramStart"/>
      <w:r>
        <w:t>as yet</w:t>
      </w:r>
      <w:proofErr w:type="gramEnd"/>
      <w:r>
        <w:t xml:space="preserve"> another non-academic staff member whose increasing influence dilutes academics’ autonomy and authority, and/or increases their already heavy workload. This perspective highlights current tensions in the system: TIRs may be perceived as not sufficiently qualified to exert influence in the system, despite the fact that many TIRs are highly skilled researchers with doctoral degrees and years of academic experience </w:t>
      </w:r>
      <w:r w:rsidR="0082386D">
        <w:fldChar w:fldCharType="begin"/>
      </w:r>
      <w:r w:rsidR="0082386D">
        <w:instrText xml:space="preserve"> ADDIN ZOTERO_ITEM CSL_CITATION {"citationID":"K90rHSGL","properties":{"formattedCitation":"(Teperek et al., 2022; UKRI-Research England, 2022)","plainCitation":"(Teperek et al., 2022; UKRI-Research England, 2022)","noteIndex":0},"citationItems":[{"id":680,"uris":["http://zotero.org/groups/4710326/items/U9H3FBL6"],"itemData":{"id":680,"type":"article-journal","container-title":"Nature","DOI":"10.1038/d41586-022-01081-8","ISSN":"0028-0836, 1476-4687","journalAbbreviation":"Nature","language":"en","page":"d41586-022-01081-8","source":"DOI.org (Crossref)","title":"Time to re-think the divide between academic and support staff","author":[{"family":"Teperek","given":"Marta"},{"family":"Cruz","given":"Maria"},{"family":"Kingsley","given":"Danny"}],"issued":{"date-parts":[["2022",4,14]]}}},{"id":701,"uris":["http://zotero.org/groups/4710326/items/I25F3RF6"],"itemData":{"id":701,"type":"report","language":"English","title":"Research Culture: A Technician Lens","URL":"https://www.mitalent.ac.uk/Research-Culture","author":[{"family":"UKRI-Research England","given":""}],"accessed":{"date-parts":[["2022",9,28]]},"issued":{"date-parts":[["2022"]]}}}],"schema":"https://github.com/citation-style-language/schema/raw/master/csl-citation.json"} </w:instrText>
      </w:r>
      <w:r w:rsidR="0082386D">
        <w:fldChar w:fldCharType="separate"/>
      </w:r>
      <w:r w:rsidR="0082386D" w:rsidRPr="0082386D">
        <w:t>(Teperek et al., 2022; UKRI-Research England, 2022)</w:t>
      </w:r>
      <w:r w:rsidR="0082386D">
        <w:fldChar w:fldCharType="end"/>
      </w:r>
      <w:r>
        <w:t xml:space="preserve">. </w:t>
      </w:r>
    </w:p>
    <w:p w14:paraId="53367412" w14:textId="77777777" w:rsidR="00381C8F" w:rsidRDefault="00381C8F" w:rsidP="00005B38">
      <w:pPr>
        <w:spacing w:line="360" w:lineRule="auto"/>
      </w:pPr>
    </w:p>
    <w:p w14:paraId="18878027" w14:textId="2676F911" w:rsidR="00313293" w:rsidRDefault="002D458F" w:rsidP="00005B38">
      <w:pPr>
        <w:spacing w:line="360" w:lineRule="auto"/>
      </w:pPr>
      <w:r>
        <w:t xml:space="preserve">TIRs may also be stigmatised as ”failed academics” because they do not pursue traditional academic careers </w:t>
      </w:r>
      <w:r w:rsidR="0082386D">
        <w:fldChar w:fldCharType="begin"/>
      </w:r>
      <w:r w:rsidR="00313293">
        <w:instrText xml:space="preserve"> ADDIN ZOTERO_ITEM CSL_CITATION {"citationID":"4jDBpbyj","properties":{"formattedCitation":"(ARMA, 2020; Gould van Praag, 2022; Sever &amp; Janssen, 2017)","plainCitation":"(ARMA, 2020; Gould van Praag, 2022; Sever &amp; Janssen, 2017)","noteIndex":0},"citationItems":[{"id":1332,"uris":["http://zotero.org/groups/4710326/items/DARASPJA"],"itemData":{"id":1332,"type":"report","title":"The ARMA Survey on Research Culture 2020","URL":"https://arma.ac.uk/wp-content/uploads/2021/03/ARMA-Research-Culture-Survey-2020.pdf","author":[{"family":"ARMA","given":""}],"accessed":{"date-parts":[["2023",3,26]]},"issued":{"date-parts":[["2020"]]}}},{"id":660,"uris":["http://zotero.org/groups/4710326/items/SUCKGT48"],"itemData":{"id":660,"type":"article-journal","abstract":"Presentation delivered at the Organisation for Human Brain Mapping (OHBM) 2022 annual conference, Glasgow (June 2022). Abstract: The realisation of open science requires diversification of the academic workforce, not only in the transitional period, but also for the maintenance of new infrastructure and behaviours. This brings a welcome opportunity to expand the breadth of roles in academia, with a growth in the range of career paths which can be determined to be “successful” according to an individual's own criteria. Importantly, this will increase the opportunities for skills and ambition to be cultivated in directions which fall outside of the traditional PI track. In this talk, I will describe my own rewarding journey into Research Support, how this has reinvigorated my passion for research, my desire to develop others, and enumerate opportunities for growth and development. The dark side of this move, however, is a deep recognition of how far we have to go, and how much further/quicker/more effectively we could progress with greater resources. This talk is a call to arms: Join me in applying pressure to your intuitions to support your ambition to contribute to research in a way that maximises your skill, authority, and expertise, and puts you to best use in realising their vision for an open academic culture.","DOI":"10.5281/ZENODO.6651963","license":"Creative Commons Attribution 4.0 International, Open Access","source":"DOI.org (Datacite)","title":"Off the Beaten PI Track","URL":"https://zenodo.org/record/6651963","author":[{"family":"Gould van Praag","given":"Cassandra"}],"accessed":{"date-parts":[["2022",9,11]]},"issued":{"date-parts":[["2022",5,22]]}}},{"id":1407,"uris":["http://zotero.org/groups/4710326/items/8B9CTPAR"],"itemData":{"id":1407,"type":"article-journal","container-title":"Cold Spring Harbor Perspectives in Biology","DOI":"10.1101/cshperspect.a032755","ISSN":"1943-0264","issue":"9","journalAbbreviation":"Cold Spring Harb Perspect Biol","language":"en","page":"a032755","source":"DOI.org (Crossref)","title":"Career Options for Scientists","volume":"9","author":[{"family":"Sever","given":"Richard"},{"family":"Janssen","given":"Kaaren"}],"issued":{"date-parts":[["2017",9]]}}}],"schema":"https://github.com/citation-style-language/schema/raw/master/csl-citation.json"} </w:instrText>
      </w:r>
      <w:r w:rsidR="0082386D">
        <w:fldChar w:fldCharType="separate"/>
      </w:r>
      <w:r w:rsidR="00313293" w:rsidRPr="00313293">
        <w:t>(ARMA, 2020; Gould van Praag, 2022; Sever &amp; Janssen, 2017)</w:t>
      </w:r>
      <w:r w:rsidR="0082386D">
        <w:fldChar w:fldCharType="end"/>
      </w:r>
      <w:r>
        <w:t>.</w:t>
      </w:r>
      <w:ins w:id="16" w:author="Author">
        <w:r w:rsidR="00BA1582">
          <w:t xml:space="preserve"> </w:t>
        </w:r>
      </w:ins>
      <w:r>
        <w:t xml:space="preserve">This parallels the prejudice against “leaving academia" for industry, often viewed as a last resort for those who “couldn’t hack it” </w:t>
      </w:r>
      <w:r w:rsidR="0082386D">
        <w:fldChar w:fldCharType="begin"/>
      </w:r>
      <w:r w:rsidR="0082386D">
        <w:instrText xml:space="preserve"> ADDIN ZOTERO_ITEM CSL_CITATION {"citationID":"xgEcnNJy","properties":{"formattedCitation":"(Gewin, 2022, p. 202)","plainCitation":"(Gewin, 2022, p. 202)","dontUpdate":true,"noteIndex":0},"citationItems":[{"id":665,"uris":["http://zotero.org/groups/4710326/items/SI23V2YT"],"itemData":{"id":665,"type":"article-journal","container-title":"Nature","DOI":"10.1038/d41586-022-01512-6","ISSN":"0028-0836, 1476-4687","issue":"7912","journalAbbreviation":"Nature","language":"en","source":"DOI.org (Crossref)","title":"Has the ‘great resignation’ hit academia?","URL":"https://www.nature.com/articles/d41586-022-01512-6","volume":"606","author":[{"family":"Gewin","given":"Virginia"}],"accessed":{"date-parts":[["2022",9,23]]},"issued":{"date-parts":[["2022",6,2]]}},"locator":"202"}],"schema":"https://github.com/citation-style-language/schema/raw/master/csl-citation.json"} </w:instrText>
      </w:r>
      <w:r w:rsidR="0082386D">
        <w:fldChar w:fldCharType="separate"/>
      </w:r>
      <w:r w:rsidR="0082386D" w:rsidRPr="0082386D">
        <w:t>(Gewin, 2022)</w:t>
      </w:r>
      <w:r w:rsidR="0082386D">
        <w:fldChar w:fldCharType="end"/>
      </w:r>
      <w:r>
        <w:t xml:space="preserve">. </w:t>
      </w:r>
    </w:p>
    <w:p w14:paraId="35078E54" w14:textId="77777777" w:rsidR="00313293" w:rsidRDefault="00313293" w:rsidP="00005B38">
      <w:pPr>
        <w:spacing w:line="360" w:lineRule="auto"/>
      </w:pPr>
    </w:p>
    <w:p w14:paraId="6B0FBA31" w14:textId="10525FD0" w:rsidR="00381C8F" w:rsidRDefault="00313293" w:rsidP="00005B38">
      <w:pPr>
        <w:spacing w:line="360" w:lineRule="auto"/>
      </w:pPr>
      <w:r>
        <w:t>These p</w:t>
      </w:r>
      <w:r w:rsidR="002D458F">
        <w:t>rejudice</w:t>
      </w:r>
      <w:r>
        <w:t>s</w:t>
      </w:r>
      <w:r w:rsidR="002D458F">
        <w:t xml:space="preserve"> towards the activities and career choices of TIRs make it more difficult to enact changes to infrastructure and reward systems which could benefit them. It also contributes to “imposter syndrome”, with the barriers to reward and progression implicitly reinforcing the message that TIRs are of lower status than academic researchers </w:t>
      </w:r>
      <w:r w:rsidR="0082386D">
        <w:fldChar w:fldCharType="begin"/>
      </w:r>
      <w:r w:rsidR="0082386D">
        <w:instrText xml:space="preserve"> ADDIN ZOTERO_ITEM CSL_CITATION {"citationID":"kGozXAf5","properties":{"formattedCitation":"(Sims, 2021; UKRI-Research England, 2022)","plainCitation":"(Sims, 2021; UKRI-Research England, 2022)","noteIndex":0},"citationItems":[{"id":469,"uris":["http://zotero.org/groups/4710326/items/RUT73IRX"],"itemData":{"id":469,"type":"report","title":"Research Software Engineer as an Emergent Professional Identity: A Sociological Perspective","URL":"https://www.osti.gov/servlets/purl/1784685","author":[{"family":"Sims","given":"Benjamin Hayden"}],"issued":{"date-parts":[["2021"]]}}},{"id":701,"uris":["http://zotero.org/groups/4710326/items/I25F3RF6"],"itemData":{"id":701,"type":"report","language":"English","title":"Research Culture: A Technician Lens","URL":"https://www.mitalent.ac.uk/Research-Culture","author":[{"family":"UKRI-Research England","given":""}],"accessed":{"date-parts":[["2022",9,28]]},"issued":{"date-parts":[["2022"]]}}}],"schema":"https://github.com/citation-style-language/schema/raw/master/csl-citation.json"} </w:instrText>
      </w:r>
      <w:r w:rsidR="0082386D">
        <w:fldChar w:fldCharType="separate"/>
      </w:r>
      <w:r w:rsidR="0082386D" w:rsidRPr="0082386D">
        <w:t>(Sims, 2021; UKRI-Research England, 2022)</w:t>
      </w:r>
      <w:r w:rsidR="0082386D">
        <w:fldChar w:fldCharType="end"/>
      </w:r>
      <w:r w:rsidR="002D458F">
        <w:t xml:space="preserve">. Relatedly, the prejudice can also go the other way: TIRs may believe that academics’ reluctance to engage with their help is limiting the potential of an institution </w:t>
      </w:r>
      <w:r w:rsidR="0082386D">
        <w:fldChar w:fldCharType="begin"/>
      </w:r>
      <w:r w:rsidR="0082386D">
        <w:instrText xml:space="preserve"> ADDIN ZOTERO_ITEM CSL_CITATION {"citationID":"aruBmx3J","properties":{"formattedCitation":"(Harloe &amp; Perry, 2005)","plainCitation":"(Harloe &amp; Perry, 2005)","noteIndex":0},"citationItems":[{"id":657,"uris":["http://zotero.org/groups/4710326/items/TA22XZB3"],"itemData":{"id":657,"type":"article-journal","issue":"2","journalAbbreviation":"Politiques et gestion de l'enseignement supérieur","language":"French","page":"31-45","title":"Repenser l'université sans la vider de son sens : engagements externes et transformations internes de l'université dans l'économie du savoir","volume":"17","author":[{"family":"Harloe","given":"Michaël"},{"family":"Perry","given":"Beth"}],"issued":{"date-parts":[["2005"]]}}}],"schema":"https://github.com/citation-style-language/schema/raw/master/csl-citation.json"} </w:instrText>
      </w:r>
      <w:r w:rsidR="0082386D">
        <w:fldChar w:fldCharType="separate"/>
      </w:r>
      <w:r w:rsidR="0082386D" w:rsidRPr="0082386D">
        <w:t>(Harloe &amp; Perry, 2005)</w:t>
      </w:r>
      <w:r w:rsidR="0082386D">
        <w:fldChar w:fldCharType="end"/>
      </w:r>
      <w:r w:rsidR="002D458F">
        <w:t>.</w:t>
      </w:r>
      <w:r w:rsidR="0082386D">
        <w:t xml:space="preserve"> </w:t>
      </w:r>
      <w:r w:rsidR="002D458F">
        <w:t>These tensions can negatively impact attempts at institutional change.</w:t>
      </w:r>
    </w:p>
    <w:p w14:paraId="5566D9F8" w14:textId="77777777" w:rsidR="00381C8F" w:rsidRDefault="002D458F" w:rsidP="00005B38">
      <w:pPr>
        <w:pStyle w:val="Heading3"/>
        <w:spacing w:line="360" w:lineRule="auto"/>
      </w:pPr>
      <w:bookmarkStart w:id="17" w:name="_9h44ayvpgflz" w:colFirst="0" w:colLast="0"/>
      <w:bookmarkEnd w:id="17"/>
      <w:r>
        <w:t>2.4. Recognition of TIR contributions</w:t>
      </w:r>
    </w:p>
    <w:p w14:paraId="65C4D5C9" w14:textId="5B5D2E88" w:rsidR="00381C8F" w:rsidRDefault="002D458F" w:rsidP="00005B38">
      <w:pPr>
        <w:spacing w:line="360" w:lineRule="auto"/>
      </w:pPr>
      <w:r>
        <w:t xml:space="preserve">Academic incentives are often focused on the contributions of the individual, and the image of a “lone academic genius” </w:t>
      </w:r>
      <w:r w:rsidR="0082386D">
        <w:fldChar w:fldCharType="begin"/>
      </w:r>
      <w:r w:rsidR="0082386D">
        <w:instrText xml:space="preserve"> ADDIN ZOTERO_ITEM CSL_CITATION {"citationID":"systGGay","properties":{"formattedCitation":"(Elkins-Tanton, 2021)","plainCitation":"(Elkins-Tanton, 2021)","noteIndex":0},"citationItems":[{"id":677,"uris":["http://zotero.org/groups/4710326/items/HFU3H4SX"],"itemData":{"id":677,"type":"article-journal","container-title":"Issues in Science and Technology","issue":"4","page":"34–40","title":"Time to Say Goodbye to Our Heroes?","volume":"37","author":[{"family":"Elkins-Tanton","given":"Lindy"}],"issued":{"date-parts":[["2021"]]}}}],"schema":"https://github.com/citation-style-language/schema/raw/master/csl-citation.json"} </w:instrText>
      </w:r>
      <w:r w:rsidR="0082386D">
        <w:fldChar w:fldCharType="separate"/>
      </w:r>
      <w:r w:rsidR="0082386D" w:rsidRPr="0082386D">
        <w:t>(Elkins-Tanton, 2021)</w:t>
      </w:r>
      <w:r w:rsidR="0082386D">
        <w:fldChar w:fldCharType="end"/>
      </w:r>
      <w:r>
        <w:t xml:space="preserve">. This is reinforced by prizes awarded to singular “outstanding” academic researchers, the common practice of naming a research group by the lead Professor (for example, the “Smith lab”), and apparent ownership of team members (“[Person X] is </w:t>
      </w:r>
      <w:r>
        <w:rPr>
          <w:i/>
        </w:rPr>
        <w:t>my</w:t>
      </w:r>
      <w:r>
        <w:t xml:space="preserve"> PhD student” or “</w:t>
      </w:r>
      <w:r>
        <w:rPr>
          <w:i/>
        </w:rPr>
        <w:t>my</w:t>
      </w:r>
      <w:r>
        <w:t xml:space="preserve"> postdoc”). The power to confer authorship is </w:t>
      </w:r>
      <w:r w:rsidR="00313293">
        <w:t>generally enacted by</w:t>
      </w:r>
      <w:r>
        <w:t xml:space="preserve"> senior researcher(s) and, in many disciplines, only the first and last authors are deemed to have done the actual work. Practically, however, research builds on previous work as well as a diversity of contributions that do not always lead to authorship and are therefore not formally recognised </w:t>
      </w:r>
      <w:r w:rsidR="0082386D">
        <w:fldChar w:fldCharType="begin"/>
      </w:r>
      <w:r w:rsidR="0082386D">
        <w:instrText xml:space="preserve"> ADDIN ZOTERO_ITEM CSL_CITATION {"citationID":"0V7TBCAm","properties":{"formattedCitation":"(Coles et al., 2022; Forscher et al., 2020; Shirazi, 2014; Tiokhin et al., 2021)","plainCitation":"(Coles et al., 2022; Forscher et al., 2020; Shirazi, 2014; Tiokhin et al., 2021)","noteIndex":0},"citationItems":[{"id":470,"uris":["http://zotero.org/groups/4710326/items/F69ZYASK"],"itemData":{"id":470,"type":"article-journal","container-title":"Nature","DOI":"10.1038/d41586-022-00150-2","ISSN":"0028-0836, 1476-4687","issue":"7894","journalAbbreviation":"Nature","language":"en","page":"505-507","source":"DOI.org (Crossref)","title":"Build up big-team science","volume":"601","author":[{"family":"Coles","given":"Nicholas A."},{"family":"Hamlin","given":"J. Kiley"},{"family":"Sullivan","given":"Lauren L."},{"family":"Parker","given":"Timothy H."},{"family":"Altschul","given":"Drew"}],"issued":{"date-parts":[["2022",1,27]]}}},{"id":467,"uris":["http://zotero.org/groups/4710326/items/F4U267N7"],"itemData":{"id":467,"type":"report","abstract":"Progress in psychology has been frustrated by challenges concerning replicability, generalizability, strategy selection, inferential reproducibility, and computational reproducibility. Although often discussed separately, these five challenges may share a common cause: insufficient investment of intellectual and non-intellectual resources into the typical psychology study. We suggest that the emerging emphasis on big team science can help address these challenges by allowing researchers to pool their resources together to increase the amount available for a single study. However, the current incentives, infrastructure, and institutions in academic science have all developed under the assumption that science is conducted by solo Principal Investigators and their dependent trainees, an assumption that creates barriers to sustainable big team science. We also anticipate that big team science carries unique risks, such as the potential for big team science organizations to be co-opted by unaccountable leaders, become overly conservative, and make mistakes at a grand scale. Big team science organizations must also acquire personnel who are properly compensated and have clear roles, raising risks related to mismanagement and a lack of financial sustainability. If researchers can manage its unique barriers and risks, big team science has the potential to spur great progress in psychology and beyond.","genre":"preprint","note":"DOI: 10.31234/osf.io/2mdxh","publisher":"PsyArXiv","source":"DOI.org (Crossref)","title":"The Benefits, Barriers, and Risks of Big Team Science","URL":"https://osf.io/2mdxh","author":[{"family":"Forscher","given":"Patrick S."},{"family":"Wagenmakers","given":"Eric-Jan"},{"family":"Coles","given":"Nicholas Alvaro"},{"family":"Silan","given":"Miguel Alejandro A."},{"family":"Dutra","given":"Natalia Bezerra"},{"family":"Basnight-Brown","given":"Dana"},{"family":"IJzerman","given":"Hans"}],"accessed":{"date-parts":[["2022",7,1]]},"issued":{"date-parts":[["2020",5,20]]}}},{"id":676,"uris":["http://zotero.org/groups/4710326/items/V4HDIV2A"],"itemData":{"id":676,"type":"post-weblog","container-title":"Roxanne Shirazi","language":"English","title":"Reproducing the Academy: Librarians and the Question of Service in the Digital Humanities","URL":"https://web.archive.org/web/20220617010749/https://roxanneshirazi.com/2014/07/15/reproducing-the-academy-librarians-and-the-question-of-service-in-the-digital-humanities/","author":[{"family":"Shirazi","given":"Roxanne"}],"accessed":{"date-parts":[["2022",7,6]]},"issued":{"date-parts":[["2014",7,15]]}}},{"id":686,"uris":["http://zotero.org/groups/4710326/items/HNF5ZGKN"],"itemData":{"id":686,"type":"report","abstract":"Criteria for recognizing and rewarding scientists typically focus on individual</w:instrText>
      </w:r>
      <w:r w:rsidR="0082386D" w:rsidRPr="0082386D">
        <w:rPr>
          <w:lang w:val="nl-NL"/>
        </w:rPr>
        <w:instrText xml:space="preserve"> contributions. This creates a conflict between what is best for scientists’ careers and what is best for science. In this paper, we show how principles from the theory of multilevel selection provide a toolkit for modifying incentives to better align individual and collective interests. A core principle is the need to shift the level at which selection operates, from individuals to the groups in which individuals are embedded. This principle is used in several fields to improve collective outcomes, including animal husbandry, professional sports, and professional organizations. Shifting the level of selection has the potential to ameliorate several problems in contemporary science, including accounting for scientists’ indirect contributions, reducing individual-level competition, and promoting specialization. We discuss the difficulties associated with changing the level of selection and outline directions for future development in this domain.","genre":"preprint","note":"DOI: 10.31222/osf.io/juwck","publisher":"MetaArXiv","source":"DOI.org (Crossref)","title":"Shifting the level of selection in science","URL":"https://osf.io/juwck","author":[{"family":"Tiokhin","given":"Leonid"},{"family":"Panchanathan","given":"Karthik"},{"family":"Smaldino","given":"Paul E."},{"family":"Lakens","given":"Daniel"}],"accessed":{"date-parts":[["2022",9,23]]},"issued":{"date-parts":[["2021",10,28]]}}}],"schema":"https://github.com/citation-style-language/schema/raw/master/csl-citation.json"} </w:instrText>
      </w:r>
      <w:r w:rsidR="0082386D">
        <w:fldChar w:fldCharType="separate"/>
      </w:r>
      <w:r w:rsidR="0082386D" w:rsidRPr="0082386D">
        <w:rPr>
          <w:lang w:val="nl-NL"/>
        </w:rPr>
        <w:t>(Coles et al., 2022; Forscher et al., 2020; Shirazi, 2014; Tiokhin et al., 2021)</w:t>
      </w:r>
      <w:r w:rsidR="0082386D">
        <w:fldChar w:fldCharType="end"/>
      </w:r>
      <w:r w:rsidRPr="0082386D">
        <w:rPr>
          <w:lang w:val="nl-NL"/>
        </w:rPr>
        <w:t xml:space="preserve">. </w:t>
      </w:r>
      <w:r>
        <w:t>By focusing solely on individuals and first/last authorship positions on publications, the academic research system neglects the value of a broader set of contributors - with their own unique skills and expertise</w:t>
      </w:r>
      <w:r w:rsidR="0082386D">
        <w:t xml:space="preserve"> </w:t>
      </w:r>
      <w:r w:rsidR="0082386D">
        <w:fldChar w:fldCharType="begin"/>
      </w:r>
      <w:r w:rsidR="0082386D">
        <w:instrText xml:space="preserve"> ADDIN ZOTERO_ITEM CSL_CITATION {"citationID":"dPYUJUp7","properties":{"formattedCitation":"(Baum et al., 2022)","plainCitation":"(Baum et al., 2022)","noteIndex":0},"citationItems":[{"id":711,"uris":["http://zotero.org/groups/4710326/items/XMJT6YM9"],"itemData":{"id":711,"type":"article-journal","container-title":"British Journal of Social Psychology","DOI":"10.1111/bjso.12569","ISSN":"0144-6665, 2044-8309","journalAbbreviation":"British J Social Psychol","language":"en","page":"bjso.12569","source":"DOI.org (Crossref)","title":"The first author takes it all? Solutions for crediting authors more visibly, transparently, and free of bias","title-short":"The first author takes it all?","author":[{"family":"Baum","given":"Myriam A."},{"family":"Braun","given":"Moritz N."},{"family":"Hart","given":"Alexander"},{"family":"Huffer","given":"Véronique I."},{"family":"Meßmer","given":"Julia A."},{"family":"Weigl","given":"Michael"},{"family":"Wennerhold","given":"Lasse"}],"issued":{"date-parts":[["2022",8,9]]}}}],"schema":"https://github.com/citation-style-language/schema/raw/master/csl-citation.json"} </w:instrText>
      </w:r>
      <w:r w:rsidR="0082386D">
        <w:fldChar w:fldCharType="separate"/>
      </w:r>
      <w:r w:rsidR="0082386D" w:rsidRPr="0082386D">
        <w:t>(Baum et al., 2022)</w:t>
      </w:r>
      <w:r w:rsidR="0082386D">
        <w:fldChar w:fldCharType="end"/>
      </w:r>
      <w:r>
        <w:t>. This results in precarious positions for TIRs, as their work rarely</w:t>
      </w:r>
      <w:r w:rsidR="00313293">
        <w:t xml:space="preserve"> translates directly to authorship, let alone a</w:t>
      </w:r>
      <w:r>
        <w:t xml:space="preserve"> first or last authorship position.</w:t>
      </w:r>
      <w:r w:rsidR="00313293">
        <w:t xml:space="preserve"> </w:t>
      </w:r>
      <w:r w:rsidR="00313293" w:rsidRPr="00313293">
        <w:t xml:space="preserve">TIRs are therefore not fully participating in the credit economy </w:t>
      </w:r>
      <w:r w:rsidR="00313293">
        <w:fldChar w:fldCharType="begin"/>
      </w:r>
      <w:r w:rsidR="00313293">
        <w:instrText xml:space="preserve"> ADDIN ZOTERO_ITEM CSL_CITATION {"citationID":"jaK2oozc","properties":{"formattedCitation":"(Zollman, 2018)","plainCitation":"(Zollman, 2018)","noteIndex":0},"citationItems":[{"id":473,"uris":["http://zotero.org/groups/4710326/items/LRQZ4JM8"],"itemData":{"id":473,"type":"article-journal","abstract":"Theories of scientific rationality typically pertain to belief. In this paper, the author argues that we should expand our focus to include motivations as well as belief. An economic model is used to evaluate whether science is best served by scientists motivated only by truth, only by credit, or by both truth and credit. In many, but not all, situations, scientists motivated by both truth and credit should be judged as the most rational scientists.","container-title":"The Journal of Philosophy","DOI":"10.5840/jphil201811511","issue":"1","language":"en","page":"5-33","source":"www.pdcnet.org","title":"The Credit Economy and the Economic Rationality of Science","volume":"115","author":[{"family":"Zollman","given":"Kevin J. S."}],"issued":{"date-parts":[["2018",2,9]]}}}],"schema":"https://github.com/citation-style-language/schema/raw/master/csl-citation.json"} </w:instrText>
      </w:r>
      <w:r w:rsidR="00313293">
        <w:fldChar w:fldCharType="separate"/>
      </w:r>
      <w:r w:rsidR="00313293" w:rsidRPr="00313293">
        <w:t>(Zollman, 2018)</w:t>
      </w:r>
      <w:r w:rsidR="00313293">
        <w:fldChar w:fldCharType="end"/>
      </w:r>
      <w:r w:rsidR="00313293" w:rsidRPr="00313293">
        <w:t xml:space="preserve">, where prestige from authorship and awards can bring further rewards in the form of downstream funding success and access to high-status jobs </w:t>
      </w:r>
      <w:r w:rsidR="00313293">
        <w:fldChar w:fldCharType="begin"/>
      </w:r>
      <w:r w:rsidR="00313293">
        <w:instrText xml:space="preserve"> ADDIN ZOTERO_ITEM CSL_CITATION {"citationID":"lZX9K6en","properties":{"formattedCitation":"(Huebner &amp; Bright, 2020)","plainCitation":"(Huebner &amp; Bright, 2020)","noteIndex":0},"citationItems":[{"id":681,"uris":["http://zotero.org/groups/4710326/items/UZT2BSVB"],"itemData":{"id":681,"type":"chapter","container-title":"The Routledge Handbook of Collective Responsibility","edition":"1","ISBN":"978-1-315-10760-8","language":"en","note":"DOI: 10.4324/9781315107608","publisher":"Routledge","source":"DOI.org (Crossref)","title":"Collective Responsibility and Fraud in Scientific Communities","URL":"https://www.taylorfrancis.com/books/9781351607575","author":[{"family":"Huebner","given":"Bryce"},{"family":"Bright","given":"Liam Kofi"}],"editor":[{"family":"Bazargan-Forward","given":"Saba"},{"family":"Tollefsen","given":"Deborah"}],"accessed":{"date-parts":[["2022",9,23]]},"issued":{"date-parts":[["2020",4,19]]}}}],"schema":"https://github.com/citation-style-language/schema/raw/master/csl-citation.json"} </w:instrText>
      </w:r>
      <w:r w:rsidR="00313293">
        <w:fldChar w:fldCharType="separate"/>
      </w:r>
      <w:r w:rsidR="00313293" w:rsidRPr="00313293">
        <w:t>(Huebner &amp; Bright, 2020)</w:t>
      </w:r>
      <w:r w:rsidR="00313293">
        <w:fldChar w:fldCharType="end"/>
      </w:r>
      <w:r w:rsidR="00313293" w:rsidRPr="00313293">
        <w:t>.</w:t>
      </w:r>
    </w:p>
    <w:p w14:paraId="4B4A5FED" w14:textId="77777777" w:rsidR="00381C8F" w:rsidRDefault="002D458F">
      <w:pPr>
        <w:pStyle w:val="Heading2"/>
      </w:pPr>
      <w:bookmarkStart w:id="18" w:name="_yil7o8fb1mcq" w:colFirst="0" w:colLast="0"/>
      <w:bookmarkEnd w:id="18"/>
      <w:r>
        <w:t>3. Growth of TIRs</w:t>
      </w:r>
    </w:p>
    <w:p w14:paraId="7F4EF41D" w14:textId="77777777" w:rsidR="00381C8F" w:rsidRDefault="002D458F" w:rsidP="00005B38">
      <w:pPr>
        <w:spacing w:line="360" w:lineRule="auto"/>
      </w:pPr>
      <w:r>
        <w:t xml:space="preserve">Some emerging TIRs have been exemplary in handling the challenges outlined above. These examples may serve to illustrate the utility of making TIR duties, performance expectations and influence more explicit, along with the merits of forming professional communities of practice. These roles have been listed in order of more established (Research Software Engineer) to relatively recent (Research Application Manager). These roles exemplify how well-resourced TIRs can bring substantial value to the academic </w:t>
      </w:r>
      <w:r>
        <w:lastRenderedPageBreak/>
        <w:t xml:space="preserve">workflow. In </w:t>
      </w:r>
      <w:r>
        <w:rPr>
          <w:b/>
        </w:rPr>
        <w:t>Table 1</w:t>
      </w:r>
      <w:r>
        <w:t xml:space="preserve"> we additionally summarise career trajectories and opportunities for recognition in each role.</w:t>
      </w:r>
    </w:p>
    <w:p w14:paraId="12F807C1" w14:textId="77777777" w:rsidR="00381C8F" w:rsidRDefault="002D458F" w:rsidP="00005B38">
      <w:pPr>
        <w:pStyle w:val="Heading3"/>
        <w:spacing w:line="360" w:lineRule="auto"/>
        <w:ind w:left="720"/>
      </w:pPr>
      <w:bookmarkStart w:id="19" w:name="_qh9fhkmuikfy" w:colFirst="0" w:colLast="0"/>
      <w:bookmarkEnd w:id="19"/>
      <w:r>
        <w:t>3.1 Example 1: Research Software Engineer</w:t>
      </w:r>
    </w:p>
    <w:p w14:paraId="504E3D78" w14:textId="27E961B5" w:rsidR="00381C8F" w:rsidRDefault="002D458F" w:rsidP="00005B38">
      <w:pPr>
        <w:spacing w:line="360" w:lineRule="auto"/>
      </w:pPr>
      <w:r>
        <w:t>Research software engineering represents an established specialised research role</w:t>
      </w:r>
      <w:ins w:id="20" w:author="Author">
        <w:r w:rsidR="00A366CD">
          <w:t>:</w:t>
        </w:r>
      </w:ins>
      <w:del w:id="21" w:author="Author">
        <w:r w:rsidDel="00A366CD">
          <w:delText>;</w:delText>
        </w:r>
      </w:del>
      <w:r>
        <w:t xml:space="preserve"> a hybrid between researcher and programmer which requires expertise in both research and programming. Similar roles have existed for decades with a variety of titles, but the specific title – Research Software Engineer (RSE) – was conceived at Collaborations Workshop in Oxford in 2012 </w:t>
      </w:r>
      <w:r w:rsidR="00DE377E">
        <w:fldChar w:fldCharType="begin"/>
      </w:r>
      <w:r w:rsidR="00DE377E">
        <w:instrText xml:space="preserve"> ADDIN ZOTERO_ITEM CSL_CITATION {"citationID":"lE53ravF","properties":{"formattedCitation":"(Hettrick, 2016)","plainCitation":"(Hettrick, 2016)","noteIndex":0},"citationItems":[{"id":457,"uris":["http://zotero.org/groups/4710326/items/FS34E66Q"],"itemData":{"id":457,"type":"webpage","container-title":"Software Sustainability Institute","language":"English","title":"A not-so-brief history of Research Software Engineers","URL":"https://web.archive.org/web/20220407191258/https://www.software.ac.uk/blog/2016-08-17-not-so-brief-history-research-software-engineers-0","author":[{"family":"Hettrick","given":"Simon"}],"accessed":{"date-parts":[["2022",4,7]]},"issued":{"date-parts":[["2016",8,17]]}}}],"schema":"https://github.com/citation-style-language/schema/raw/master/csl-citation.json"} </w:instrText>
      </w:r>
      <w:r w:rsidR="00DE377E">
        <w:fldChar w:fldCharType="separate"/>
      </w:r>
      <w:r w:rsidR="00DE377E" w:rsidRPr="00DE377E">
        <w:t>(Hettrick, 2016)</w:t>
      </w:r>
      <w:r w:rsidR="00DE377E">
        <w:fldChar w:fldCharType="end"/>
      </w:r>
      <w:r>
        <w:t xml:space="preserve">, followed by the formation of the RSE Association in 2013. The rise of RSEs demonstrates the power of naming and defining a role, providing an identity and focal point for action </w:t>
      </w:r>
      <w:r w:rsidR="00DE377E">
        <w:fldChar w:fldCharType="begin"/>
      </w:r>
      <w:r w:rsidR="00DE377E">
        <w:instrText xml:space="preserve"> ADDIN ZOTERO_ITEM CSL_CITATION {"citationID":"qd0acFPh","properties":{"formattedCitation":"(Sims, 2021)","plainCitation":"(Sims, 2021)","noteIndex":0},"citationItems":[{"id":469,"uris":["http://zotero.org/groups/4710326/items/RUT73IRX"],"itemData":{"id":469,"type":"report","title":"Research Software Engineer as an Emergent Professional Identity: A Sociological Perspective","URL":"https://www.osti.gov/servlets/purl/1784685","author":[{"family":"Sims","given":"Benjamin Hayden"}],"issued":{"date-parts":[["2021"]]}}}],"schema":"https://github.com/citation-style-language/schema/raw/master/csl-citation.json"} </w:instrText>
      </w:r>
      <w:r w:rsidR="00DE377E">
        <w:fldChar w:fldCharType="separate"/>
      </w:r>
      <w:r w:rsidR="00DE377E" w:rsidRPr="00DE377E">
        <w:t>(Sims, 2021)</w:t>
      </w:r>
      <w:r w:rsidR="00DE377E">
        <w:fldChar w:fldCharType="end"/>
      </w:r>
      <w:r>
        <w:t xml:space="preserve">. Hettrick </w:t>
      </w:r>
      <w:r w:rsidR="00DE377E">
        <w:t>(2016)</w:t>
      </w:r>
      <w:r>
        <w:t xml:space="preserve"> summarises the first four years of actions by the RSE Association, including numerous articles, market analysis, and policy work. Today, there are RSE networks on every continent, an international council of RSE associations, and an emerging, standardised career path for RSEs. </w:t>
      </w:r>
      <w:r w:rsidR="00313293" w:rsidRPr="00313293">
        <w:t>Many institutions have established RSE groups, independent of research labs, while the Netherlands eScience Centre is an example of an independent organisation which centres the role of RSEs in the research process.</w:t>
      </w:r>
      <w:r w:rsidR="00313293">
        <w:t xml:space="preserve"> </w:t>
      </w:r>
      <w:r>
        <w:t>This is the result of sustained, organised advocacy efforts by both researchers and RSEs.</w:t>
      </w:r>
    </w:p>
    <w:p w14:paraId="649913EF" w14:textId="77777777" w:rsidR="00381C8F" w:rsidRDefault="00381C8F" w:rsidP="00005B38">
      <w:pPr>
        <w:spacing w:line="360" w:lineRule="auto"/>
      </w:pPr>
    </w:p>
    <w:p w14:paraId="5F9EB4E1" w14:textId="77777777" w:rsidR="00381C8F" w:rsidRDefault="002D458F" w:rsidP="00005B38">
      <w:pPr>
        <w:spacing w:line="360" w:lineRule="auto"/>
      </w:pPr>
      <w:r>
        <w:t xml:space="preserve">RSEs function both as individuals in embedded roles as well as consolidated groups who provide expertise on a project-by-project basis within their institutions. This “consultant” model provides access to RSE expertise for groups who do not have the budget for longer term investment. </w:t>
      </w:r>
    </w:p>
    <w:p w14:paraId="668DFBA5" w14:textId="42AFDA05" w:rsidR="00381C8F" w:rsidRDefault="002D458F" w:rsidP="00005B38">
      <w:pPr>
        <w:pStyle w:val="Heading3"/>
        <w:spacing w:line="360" w:lineRule="auto"/>
        <w:ind w:firstLine="720"/>
      </w:pPr>
      <w:bookmarkStart w:id="22" w:name="_zac1gchiykds" w:colFirst="0" w:colLast="0"/>
      <w:bookmarkEnd w:id="22"/>
      <w:r>
        <w:t xml:space="preserve">3.2 Example 2: </w:t>
      </w:r>
      <w:r w:rsidR="00313293">
        <w:t xml:space="preserve">Research </w:t>
      </w:r>
      <w:r>
        <w:t>Community Manager</w:t>
      </w:r>
    </w:p>
    <w:p w14:paraId="6FFBD5F6" w14:textId="1AE3A2C5" w:rsidR="00381C8F" w:rsidRDefault="00313293" w:rsidP="00005B38">
      <w:pPr>
        <w:spacing w:line="360" w:lineRule="auto"/>
      </w:pPr>
      <w:r>
        <w:t xml:space="preserve">Research </w:t>
      </w:r>
      <w:r w:rsidR="002D458F">
        <w:t xml:space="preserve">Community Managers </w:t>
      </w:r>
      <w:r w:rsidR="00DE7BCC">
        <w:t xml:space="preserve">(also known as Scientific Community Managers) </w:t>
      </w:r>
      <w:r w:rsidR="002D458F">
        <w:t xml:space="preserve">foster collaboration, engagement, connection, and productivity among members of a community, where a </w:t>
      </w:r>
      <w:r w:rsidR="002D458F">
        <w:rPr>
          <w:i/>
        </w:rPr>
        <w:t xml:space="preserve">community </w:t>
      </w:r>
      <w:r w:rsidR="002D458F" w:rsidRPr="003E16E3">
        <w:rPr>
          <w:iCs/>
          <w:rPrChange w:id="23" w:author="Author">
            <w:rPr>
              <w:i/>
            </w:rPr>
          </w:rPrChange>
        </w:rPr>
        <w:t xml:space="preserve">is </w:t>
      </w:r>
      <w:r w:rsidR="002D458F">
        <w:t>a group of people united by a common tool, discipline, location, service</w:t>
      </w:r>
      <w:ins w:id="24" w:author="Author">
        <w:r w:rsidR="00C353ED">
          <w:t>,</w:t>
        </w:r>
      </w:ins>
      <w:r w:rsidR="002D458F">
        <w:t xml:space="preserve"> or interest. Only in recent years the coordination and management of scientific communities has become formalised, as cross-</w:t>
      </w:r>
      <w:proofErr w:type="gramStart"/>
      <w:r w:rsidR="002D458F">
        <w:t>institutional</w:t>
      </w:r>
      <w:proofErr w:type="gramEnd"/>
      <w:r w:rsidR="002D458F">
        <w:t xml:space="preserve"> and international collaborations have become more common. The </w:t>
      </w:r>
      <w:proofErr w:type="spellStart"/>
      <w:r w:rsidR="002D458F">
        <w:rPr>
          <w:i/>
        </w:rPr>
        <w:t>Center</w:t>
      </w:r>
      <w:proofErr w:type="spellEnd"/>
      <w:r w:rsidR="002D458F">
        <w:rPr>
          <w:i/>
        </w:rPr>
        <w:t xml:space="preserve"> for Scientific Collaboration and Community Engagement</w:t>
      </w:r>
      <w:r w:rsidR="002D458F">
        <w:t xml:space="preserve"> (CSCCE) was established in 2016 to provide training, support infrastructure, and advocacy for </w:t>
      </w:r>
      <w:r>
        <w:t xml:space="preserve">Research </w:t>
      </w:r>
      <w:r w:rsidR="002D458F">
        <w:t xml:space="preserve">Community Managers, formalising it as a distinct professional role </w:t>
      </w:r>
      <w:r w:rsidR="00DE377E">
        <w:fldChar w:fldCharType="begin"/>
      </w:r>
      <w:r w:rsidR="00DE377E">
        <w:instrText xml:space="preserve"> ADDIN ZOTERO_ITEM CSL_CITATION {"citationID":"NlS36XkH","properties":{"formattedCitation":"(CSCCE, 2022a)","plainCitation":"(CSCCE, 2022a)","noteIndex":0},"citationItems":[{"id":675,"uris":["http://zotero.org/groups/4710326/items/9ETBJAF2"],"itemData":{"id":675,"type":"webpage","container-title":"CSCCE","language":"English","title":"About the Center","URL":"https://web.archive.org/web/20220427165526/https://www.cscce.org/about/","author":[{"family":"CSCCE","given":""}],"accessed":{"date-parts":[["2022",4,27]]},"issued":{"date-parts":[["2022"]]}}}],"schema":"https://github.com/citation-style-language/schema/raw/master/csl-citation.json"} </w:instrText>
      </w:r>
      <w:r w:rsidR="00DE377E">
        <w:fldChar w:fldCharType="separate"/>
      </w:r>
      <w:r w:rsidR="00DE377E" w:rsidRPr="00DE377E">
        <w:t>(CSCCE, 2022a)</w:t>
      </w:r>
      <w:r w:rsidR="00DE377E">
        <w:fldChar w:fldCharType="end"/>
      </w:r>
      <w:r w:rsidR="002D458F">
        <w:t xml:space="preserve">. The first Community Engagement Fellowship cohort in 2017 kick-started the conversation around the nature of scientific community management and its unique challenges and considerations compared to communities outside academia. The </w:t>
      </w:r>
      <w:r w:rsidR="002D458F">
        <w:lastRenderedPageBreak/>
        <w:t xml:space="preserve">CSCCE provides a space where </w:t>
      </w:r>
      <w:r>
        <w:t xml:space="preserve">Research </w:t>
      </w:r>
      <w:r w:rsidR="002D458F">
        <w:t xml:space="preserve">Community Managers can receive support, domain-specific updates, and opportunities for collaboration and professional development. The CSCCE is now developing a community manager certification </w:t>
      </w:r>
      <w:r w:rsidR="00DE377E">
        <w:fldChar w:fldCharType="begin"/>
      </w:r>
      <w:r w:rsidR="00DE377E">
        <w:instrText xml:space="preserve"> ADDIN ZOTERO_ITEM CSL_CITATION {"citationID":"FKQ3hcJX","properties":{"formattedCitation":"(CSCCE, 2022b)","plainCitation":"(CSCCE, 2022b)","noteIndex":0},"citationItems":[{"id":674,"uris":["http://zotero.org/groups/4710326/items/HVGGVR7K"],"itemData":{"id":674,"type":"webpage","container-title":"CSCCE","title":"CSCCE Community Manager Certification Program","URL":"https://web.archive.org/web/20220729002352/https://www.cscce.org/trainings/cscce-community-manager-certification-program/","author":[{"family":"CSCCE","given":""}],"accessed":{"date-parts":[["2022",5,29]]},"issued":{"date-parts":[["2022"]]}}}],"schema":"https://github.com/citation-style-language/schema/raw/master/csl-citation.json"} </w:instrText>
      </w:r>
      <w:r w:rsidR="00DE377E">
        <w:fldChar w:fldCharType="separate"/>
      </w:r>
      <w:r w:rsidR="00DE377E" w:rsidRPr="00DE377E">
        <w:t>(CSCCE, 2022b)</w:t>
      </w:r>
      <w:r w:rsidR="00DE377E">
        <w:fldChar w:fldCharType="end"/>
      </w:r>
      <w:r w:rsidR="002D458F">
        <w:t xml:space="preserve">, so that individuals who are expected to foster community engagement can perform their role with confidence and a thorough understanding of the technical and theoretical basis of community activities. </w:t>
      </w:r>
    </w:p>
    <w:p w14:paraId="2B4C2339" w14:textId="77777777" w:rsidR="00381C8F" w:rsidRDefault="002D458F" w:rsidP="00005B38">
      <w:pPr>
        <w:pStyle w:val="Heading3"/>
        <w:spacing w:line="360" w:lineRule="auto"/>
        <w:ind w:firstLine="720"/>
      </w:pPr>
      <w:bookmarkStart w:id="25" w:name="_q2iw6l59p3m6" w:colFirst="0" w:colLast="0"/>
      <w:bookmarkEnd w:id="25"/>
      <w:r>
        <w:t>3.3 Example 3: Research Application Manager</w:t>
      </w:r>
    </w:p>
    <w:p w14:paraId="22F00811" w14:textId="75E25B1F" w:rsidR="00381C8F" w:rsidRDefault="002D458F" w:rsidP="00005B38">
      <w:pPr>
        <w:spacing w:line="360" w:lineRule="auto"/>
      </w:pPr>
      <w:r>
        <w:t>Research Application Managers (RAMs</w:t>
      </w:r>
      <w:r w:rsidR="00313293">
        <w:t xml:space="preserve"> </w:t>
      </w:r>
      <w:r w:rsidR="00313293">
        <w:fldChar w:fldCharType="begin"/>
      </w:r>
      <w:r w:rsidR="002D5D28">
        <w:instrText xml:space="preserve"> ADDIN ZOTERO_ITEM CSL_CITATION {"citationID":"sbcWjJHq","properties":{"formattedCitation":"(The Turing Way Community, 2022b)","plainCitation":"(The Turing Way Community, 2022b)","noteIndex":0},"citationItems":[{"id":673,"uris":["http://zotero.org/groups/4710326/items/S5TMPN47"],"itemData":{"id":673,"type":"webpage","container-title":"The Turing Way","note":"https://doi.org/10.5281/zenodo.6533831","title":"Research Application Managers: Overview","URL":"https://web.archive.org/web/20220712021649/https://the-turing-way.netlify.app/collaboration/research-infrastructure-roles/ram.html","author":[{"family":"The Turing Way Community","given":""}],"accessed":{"date-parts":[["2022",7,12]]},"issued":{"date-parts":[["2022"]]}}}],"schema":"https://github.com/citation-style-language/schema/raw/master/csl-citation.json"} </w:instrText>
      </w:r>
      <w:r w:rsidR="00313293">
        <w:fldChar w:fldCharType="separate"/>
      </w:r>
      <w:r w:rsidR="002D5D28" w:rsidRPr="002D5D28">
        <w:t>(The Turing Way Community, 2022b)</w:t>
      </w:r>
      <w:r w:rsidR="00313293">
        <w:fldChar w:fldCharType="end"/>
      </w:r>
      <w:r>
        <w:t xml:space="preserve">) bring product thinking and stakeholder engagement to research outputs. For example, RAMs at The Alan Turing Institute address the need for sustainability of research infrastructure, extend existing research outputs and software, and seek opportunities to reuse and reproduce these outputs in new scenarios </w:t>
      </w:r>
      <w:r w:rsidR="00DE377E">
        <w:fldChar w:fldCharType="begin"/>
      </w:r>
      <w:r w:rsidR="00DE377E">
        <w:instrText xml:space="preserve"> ADDIN ZOTERO_ITEM CSL_CITATION {"citationID":"qy5K7jxb","properties":{"formattedCitation":"(The Turing Way Community, 2022b)","plainCitation":"(The Turing Way Community, 2022b)","noteIndex":0},"citationItems":[{"id":673,"uris":["http://zotero.org/groups/4710326/items/S5TMPN47"],"itemData":{"id":673,"type":"webpage","container-title":"The Turing Way","note":"https://doi.org/10.5281/zenodo.6533831","title":"Research Application Managers: Overview","URL":"https://web.archive.org/web/20220712021649/https://the-turing-way.netlify.app/collaboration/research-infrastructure-roles/ram.html","author":[{"family":"The Turing Way Community","given":""}],"accessed":{"date-parts":[["2022",7,12]]},"issued":{"date-parts":[["2022"]]}}}],"schema":"https://github.com/citation-style-language/schema/raw/master/csl-citation.json"} </w:instrText>
      </w:r>
      <w:r w:rsidR="00DE377E">
        <w:fldChar w:fldCharType="separate"/>
      </w:r>
      <w:r w:rsidR="00DE377E" w:rsidRPr="00DE377E">
        <w:t>(The Turing Way Community, 2022b)</w:t>
      </w:r>
      <w:r w:rsidR="00DE377E">
        <w:fldChar w:fldCharType="end"/>
      </w:r>
      <w:r>
        <w:t xml:space="preserve">. RAMs think beyond the research project cycle, cultivate a broader understanding of a discipline’s trajectory, and understand the interconnectedness of scientific research more broadly. This role is still emerging as distinct from a Product Manager in industry or an academic Innovation Officer, with little formal documentation or organised advocacy in place. RAMs represent an interesting example of a newly emerging TIR which may experience a similar trajectory as RSEs and </w:t>
      </w:r>
      <w:r w:rsidR="00313293">
        <w:t xml:space="preserve">Research </w:t>
      </w:r>
      <w:r>
        <w:t>Community Managers.</w:t>
      </w:r>
    </w:p>
    <w:p w14:paraId="6D723D27" w14:textId="77777777" w:rsidR="00381C8F" w:rsidRDefault="00381C8F"/>
    <w:p w14:paraId="2B2A4E04" w14:textId="77777777" w:rsidR="005E3226" w:rsidRDefault="005E3226">
      <w:pPr>
        <w:rPr>
          <w:b/>
          <w:sz w:val="20"/>
          <w:szCs w:val="20"/>
        </w:rPr>
      </w:pPr>
      <w:r>
        <w:rPr>
          <w:b/>
          <w:sz w:val="20"/>
          <w:szCs w:val="20"/>
        </w:rPr>
        <w:br w:type="page"/>
      </w:r>
    </w:p>
    <w:p w14:paraId="52A0FE39" w14:textId="60760853" w:rsidR="00381C8F" w:rsidRDefault="002D458F">
      <w:r>
        <w:rPr>
          <w:b/>
          <w:sz w:val="20"/>
          <w:szCs w:val="20"/>
        </w:rPr>
        <w:lastRenderedPageBreak/>
        <w:t>Table 1</w:t>
      </w:r>
      <w:r>
        <w:rPr>
          <w:sz w:val="20"/>
          <w:szCs w:val="20"/>
        </w:rPr>
        <w:t xml:space="preserve">: TIR Case Studies described in section 3. The table provides a summary of each role, whether there is an established professional advocacy organisation, expected career trajectories and professional development, comparisons to roles outside of research, and how these roles can be recognised. </w:t>
      </w:r>
    </w:p>
    <w:p w14:paraId="0545B0B2" w14:textId="77777777" w:rsidR="00381C8F" w:rsidRDefault="00381C8F"/>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60"/>
        <w:gridCol w:w="2880"/>
        <w:gridCol w:w="2400"/>
      </w:tblGrid>
      <w:tr w:rsidR="00381C8F" w14:paraId="100316F2" w14:textId="77777777">
        <w:tc>
          <w:tcPr>
            <w:tcW w:w="1575" w:type="dxa"/>
            <w:shd w:val="clear" w:color="auto" w:fill="auto"/>
            <w:tcMar>
              <w:top w:w="100" w:type="dxa"/>
              <w:left w:w="100" w:type="dxa"/>
              <w:bottom w:w="100" w:type="dxa"/>
              <w:right w:w="100" w:type="dxa"/>
            </w:tcMar>
          </w:tcPr>
          <w:p w14:paraId="5D9843ED" w14:textId="77777777" w:rsidR="00381C8F" w:rsidRDefault="00381C8F">
            <w:pPr>
              <w:widowControl w:val="0"/>
              <w:pBdr>
                <w:top w:val="nil"/>
                <w:left w:val="nil"/>
                <w:bottom w:val="nil"/>
                <w:right w:val="nil"/>
                <w:between w:val="nil"/>
              </w:pBdr>
              <w:spacing w:line="240" w:lineRule="auto"/>
              <w:rPr>
                <w:b/>
                <w:sz w:val="20"/>
                <w:szCs w:val="20"/>
              </w:rPr>
            </w:pPr>
          </w:p>
        </w:tc>
        <w:tc>
          <w:tcPr>
            <w:tcW w:w="2160" w:type="dxa"/>
            <w:shd w:val="clear" w:color="auto" w:fill="auto"/>
            <w:tcMar>
              <w:top w:w="100" w:type="dxa"/>
              <w:left w:w="100" w:type="dxa"/>
              <w:bottom w:w="100" w:type="dxa"/>
              <w:right w:w="100" w:type="dxa"/>
            </w:tcMar>
          </w:tcPr>
          <w:p w14:paraId="3572BBD5" w14:textId="77777777" w:rsidR="00381C8F" w:rsidRDefault="002D458F">
            <w:pPr>
              <w:widowControl w:val="0"/>
              <w:pBdr>
                <w:top w:val="nil"/>
                <w:left w:val="nil"/>
                <w:bottom w:val="nil"/>
                <w:right w:val="nil"/>
                <w:between w:val="nil"/>
              </w:pBdr>
              <w:spacing w:line="240" w:lineRule="auto"/>
              <w:rPr>
                <w:b/>
                <w:sz w:val="20"/>
                <w:szCs w:val="20"/>
              </w:rPr>
            </w:pPr>
            <w:r>
              <w:rPr>
                <w:b/>
                <w:sz w:val="20"/>
                <w:szCs w:val="20"/>
              </w:rPr>
              <w:t>Research Software Engineer (RSE)</w:t>
            </w:r>
          </w:p>
        </w:tc>
        <w:tc>
          <w:tcPr>
            <w:tcW w:w="2880" w:type="dxa"/>
            <w:shd w:val="clear" w:color="auto" w:fill="auto"/>
            <w:tcMar>
              <w:top w:w="100" w:type="dxa"/>
              <w:left w:w="100" w:type="dxa"/>
              <w:bottom w:w="100" w:type="dxa"/>
              <w:right w:w="100" w:type="dxa"/>
            </w:tcMar>
          </w:tcPr>
          <w:p w14:paraId="0D9CA0F7" w14:textId="07CEAF26" w:rsidR="00381C8F" w:rsidRDefault="00313293">
            <w:pPr>
              <w:widowControl w:val="0"/>
              <w:pBdr>
                <w:top w:val="nil"/>
                <w:left w:val="nil"/>
                <w:bottom w:val="nil"/>
                <w:right w:val="nil"/>
                <w:between w:val="nil"/>
              </w:pBdr>
              <w:spacing w:line="240" w:lineRule="auto"/>
              <w:rPr>
                <w:b/>
                <w:sz w:val="20"/>
                <w:szCs w:val="20"/>
              </w:rPr>
            </w:pPr>
            <w:r>
              <w:rPr>
                <w:b/>
                <w:sz w:val="20"/>
                <w:szCs w:val="20"/>
              </w:rPr>
              <w:t xml:space="preserve">Research </w:t>
            </w:r>
            <w:r w:rsidR="002D458F">
              <w:rPr>
                <w:b/>
                <w:sz w:val="20"/>
                <w:szCs w:val="20"/>
              </w:rPr>
              <w:t>Community Manager</w:t>
            </w:r>
            <w:r w:rsidR="002D5D28">
              <w:rPr>
                <w:b/>
                <w:sz w:val="20"/>
                <w:szCs w:val="20"/>
              </w:rPr>
              <w:t xml:space="preserve"> (RCM)</w:t>
            </w:r>
          </w:p>
        </w:tc>
        <w:tc>
          <w:tcPr>
            <w:tcW w:w="2400" w:type="dxa"/>
            <w:shd w:val="clear" w:color="auto" w:fill="auto"/>
            <w:tcMar>
              <w:top w:w="100" w:type="dxa"/>
              <w:left w:w="100" w:type="dxa"/>
              <w:bottom w:w="100" w:type="dxa"/>
              <w:right w:w="100" w:type="dxa"/>
            </w:tcMar>
          </w:tcPr>
          <w:p w14:paraId="4CD7DB40" w14:textId="0497F802" w:rsidR="00381C8F" w:rsidRDefault="002D458F">
            <w:pPr>
              <w:widowControl w:val="0"/>
              <w:pBdr>
                <w:top w:val="nil"/>
                <w:left w:val="nil"/>
                <w:bottom w:val="nil"/>
                <w:right w:val="nil"/>
                <w:between w:val="nil"/>
              </w:pBdr>
              <w:spacing w:line="240" w:lineRule="auto"/>
              <w:rPr>
                <w:b/>
                <w:sz w:val="20"/>
                <w:szCs w:val="20"/>
              </w:rPr>
            </w:pPr>
            <w:r>
              <w:rPr>
                <w:b/>
                <w:sz w:val="20"/>
                <w:szCs w:val="20"/>
              </w:rPr>
              <w:t>Research Application Manager</w:t>
            </w:r>
            <w:r w:rsidR="00313293">
              <w:rPr>
                <w:b/>
                <w:sz w:val="20"/>
                <w:szCs w:val="20"/>
              </w:rPr>
              <w:t xml:space="preserve"> (RAM)</w:t>
            </w:r>
          </w:p>
        </w:tc>
      </w:tr>
      <w:tr w:rsidR="00381C8F" w14:paraId="0CABA4C4" w14:textId="77777777">
        <w:tc>
          <w:tcPr>
            <w:tcW w:w="1575" w:type="dxa"/>
            <w:shd w:val="clear" w:color="auto" w:fill="auto"/>
            <w:tcMar>
              <w:top w:w="100" w:type="dxa"/>
              <w:left w:w="100" w:type="dxa"/>
              <w:bottom w:w="100" w:type="dxa"/>
              <w:right w:w="100" w:type="dxa"/>
            </w:tcMar>
          </w:tcPr>
          <w:p w14:paraId="6193FC95" w14:textId="77777777" w:rsidR="00381C8F" w:rsidRDefault="002D458F">
            <w:pPr>
              <w:widowControl w:val="0"/>
              <w:pBdr>
                <w:top w:val="nil"/>
                <w:left w:val="nil"/>
                <w:bottom w:val="nil"/>
                <w:right w:val="nil"/>
                <w:between w:val="nil"/>
              </w:pBdr>
              <w:spacing w:line="240" w:lineRule="auto"/>
              <w:rPr>
                <w:b/>
                <w:sz w:val="20"/>
                <w:szCs w:val="20"/>
              </w:rPr>
            </w:pPr>
            <w:r>
              <w:rPr>
                <w:b/>
                <w:sz w:val="20"/>
                <w:szCs w:val="20"/>
              </w:rPr>
              <w:t>Summary of Role</w:t>
            </w:r>
          </w:p>
        </w:tc>
        <w:tc>
          <w:tcPr>
            <w:tcW w:w="2160" w:type="dxa"/>
            <w:shd w:val="clear" w:color="auto" w:fill="auto"/>
            <w:tcMar>
              <w:top w:w="100" w:type="dxa"/>
              <w:left w:w="100" w:type="dxa"/>
              <w:bottom w:w="100" w:type="dxa"/>
              <w:right w:w="100" w:type="dxa"/>
            </w:tcMar>
          </w:tcPr>
          <w:p w14:paraId="054DC297" w14:textId="77777777" w:rsidR="00381C8F" w:rsidRDefault="002D458F">
            <w:pPr>
              <w:widowControl w:val="0"/>
              <w:pBdr>
                <w:top w:val="nil"/>
                <w:left w:val="nil"/>
                <w:bottom w:val="nil"/>
                <w:right w:val="nil"/>
                <w:between w:val="nil"/>
              </w:pBdr>
              <w:spacing w:line="240" w:lineRule="auto"/>
              <w:rPr>
                <w:sz w:val="18"/>
                <w:szCs w:val="18"/>
              </w:rPr>
            </w:pPr>
            <w:r>
              <w:rPr>
                <w:sz w:val="18"/>
                <w:szCs w:val="18"/>
              </w:rPr>
              <w:t>Creates and/or maintains software specifically intended for research purposes</w:t>
            </w:r>
          </w:p>
        </w:tc>
        <w:tc>
          <w:tcPr>
            <w:tcW w:w="2880" w:type="dxa"/>
            <w:shd w:val="clear" w:color="auto" w:fill="auto"/>
            <w:tcMar>
              <w:top w:w="100" w:type="dxa"/>
              <w:left w:w="100" w:type="dxa"/>
              <w:bottom w:w="100" w:type="dxa"/>
              <w:right w:w="100" w:type="dxa"/>
            </w:tcMar>
          </w:tcPr>
          <w:p w14:paraId="132EC1E5" w14:textId="77777777" w:rsidR="00381C8F" w:rsidRDefault="002D458F">
            <w:pPr>
              <w:widowControl w:val="0"/>
              <w:pBdr>
                <w:top w:val="nil"/>
                <w:left w:val="nil"/>
                <w:bottom w:val="nil"/>
                <w:right w:val="nil"/>
                <w:between w:val="nil"/>
              </w:pBdr>
              <w:spacing w:line="240" w:lineRule="auto"/>
              <w:rPr>
                <w:sz w:val="18"/>
                <w:szCs w:val="18"/>
              </w:rPr>
            </w:pPr>
            <w:r>
              <w:rPr>
                <w:sz w:val="18"/>
                <w:szCs w:val="18"/>
              </w:rPr>
              <w:t>Fosters collaboration and engagement among a specific scientific community</w:t>
            </w:r>
          </w:p>
        </w:tc>
        <w:tc>
          <w:tcPr>
            <w:tcW w:w="2400" w:type="dxa"/>
            <w:shd w:val="clear" w:color="auto" w:fill="auto"/>
            <w:tcMar>
              <w:top w:w="100" w:type="dxa"/>
              <w:left w:w="100" w:type="dxa"/>
              <w:bottom w:w="100" w:type="dxa"/>
              <w:right w:w="100" w:type="dxa"/>
            </w:tcMar>
          </w:tcPr>
          <w:p w14:paraId="03D13A06" w14:textId="77777777" w:rsidR="00381C8F" w:rsidRDefault="002D458F">
            <w:pPr>
              <w:widowControl w:val="0"/>
              <w:pBdr>
                <w:top w:val="nil"/>
                <w:left w:val="nil"/>
                <w:bottom w:val="nil"/>
                <w:right w:val="nil"/>
                <w:between w:val="nil"/>
              </w:pBdr>
              <w:spacing w:line="240" w:lineRule="auto"/>
              <w:rPr>
                <w:sz w:val="18"/>
                <w:szCs w:val="18"/>
              </w:rPr>
            </w:pPr>
            <w:r>
              <w:rPr>
                <w:sz w:val="18"/>
                <w:szCs w:val="18"/>
              </w:rPr>
              <w:t>Guides research projects (including infrastructure) for sustained impact and reuse through user community engagement</w:t>
            </w:r>
          </w:p>
        </w:tc>
      </w:tr>
      <w:tr w:rsidR="00381C8F" w14:paraId="79C93424" w14:textId="77777777">
        <w:tc>
          <w:tcPr>
            <w:tcW w:w="1575" w:type="dxa"/>
            <w:shd w:val="clear" w:color="auto" w:fill="auto"/>
            <w:tcMar>
              <w:top w:w="100" w:type="dxa"/>
              <w:left w:w="100" w:type="dxa"/>
              <w:bottom w:w="100" w:type="dxa"/>
              <w:right w:w="100" w:type="dxa"/>
            </w:tcMar>
          </w:tcPr>
          <w:p w14:paraId="2FDCA99A" w14:textId="77777777" w:rsidR="00381C8F" w:rsidRDefault="002D458F">
            <w:pPr>
              <w:widowControl w:val="0"/>
              <w:pBdr>
                <w:top w:val="nil"/>
                <w:left w:val="nil"/>
                <w:bottom w:val="nil"/>
                <w:right w:val="nil"/>
                <w:between w:val="nil"/>
              </w:pBdr>
              <w:spacing w:line="240" w:lineRule="auto"/>
              <w:rPr>
                <w:b/>
                <w:sz w:val="20"/>
                <w:szCs w:val="20"/>
              </w:rPr>
            </w:pPr>
            <w:r>
              <w:rPr>
                <w:b/>
                <w:sz w:val="20"/>
                <w:szCs w:val="20"/>
              </w:rPr>
              <w:t>Professional Organisation</w:t>
            </w:r>
          </w:p>
        </w:tc>
        <w:tc>
          <w:tcPr>
            <w:tcW w:w="2160" w:type="dxa"/>
            <w:shd w:val="clear" w:color="auto" w:fill="auto"/>
            <w:tcMar>
              <w:top w:w="100" w:type="dxa"/>
              <w:left w:w="100" w:type="dxa"/>
              <w:bottom w:w="100" w:type="dxa"/>
              <w:right w:w="100" w:type="dxa"/>
            </w:tcMar>
          </w:tcPr>
          <w:p w14:paraId="3F634DD7" w14:textId="77777777" w:rsidR="00381C8F" w:rsidRDefault="002D458F">
            <w:pPr>
              <w:widowControl w:val="0"/>
              <w:pBdr>
                <w:top w:val="nil"/>
                <w:left w:val="nil"/>
                <w:bottom w:val="nil"/>
                <w:right w:val="nil"/>
                <w:between w:val="nil"/>
              </w:pBdr>
              <w:spacing w:line="240" w:lineRule="auto"/>
              <w:rPr>
                <w:sz w:val="18"/>
                <w:szCs w:val="18"/>
              </w:rPr>
            </w:pPr>
            <w:r>
              <w:rPr>
                <w:sz w:val="18"/>
                <w:szCs w:val="18"/>
              </w:rPr>
              <w:t>National and regional RSE associations</w:t>
            </w:r>
          </w:p>
        </w:tc>
        <w:tc>
          <w:tcPr>
            <w:tcW w:w="2880" w:type="dxa"/>
            <w:shd w:val="clear" w:color="auto" w:fill="auto"/>
            <w:tcMar>
              <w:top w:w="100" w:type="dxa"/>
              <w:left w:w="100" w:type="dxa"/>
              <w:bottom w:w="100" w:type="dxa"/>
              <w:right w:w="100" w:type="dxa"/>
            </w:tcMar>
          </w:tcPr>
          <w:p w14:paraId="5FAE033A" w14:textId="77777777" w:rsidR="00381C8F" w:rsidRDefault="002D458F">
            <w:pPr>
              <w:widowControl w:val="0"/>
              <w:pBdr>
                <w:top w:val="nil"/>
                <w:left w:val="nil"/>
                <w:bottom w:val="nil"/>
                <w:right w:val="nil"/>
                <w:between w:val="nil"/>
              </w:pBdr>
              <w:spacing w:line="240" w:lineRule="auto"/>
              <w:rPr>
                <w:sz w:val="18"/>
                <w:szCs w:val="18"/>
              </w:rPr>
            </w:pPr>
            <w:r>
              <w:rPr>
                <w:sz w:val="18"/>
                <w:szCs w:val="18"/>
              </w:rPr>
              <w:t>CSCCE</w:t>
            </w:r>
          </w:p>
        </w:tc>
        <w:tc>
          <w:tcPr>
            <w:tcW w:w="2400" w:type="dxa"/>
            <w:shd w:val="clear" w:color="auto" w:fill="auto"/>
            <w:tcMar>
              <w:top w:w="100" w:type="dxa"/>
              <w:left w:w="100" w:type="dxa"/>
              <w:bottom w:w="100" w:type="dxa"/>
              <w:right w:w="100" w:type="dxa"/>
            </w:tcMar>
          </w:tcPr>
          <w:p w14:paraId="31BEA4E8" w14:textId="77777777" w:rsidR="00381C8F" w:rsidRDefault="002D458F">
            <w:pPr>
              <w:widowControl w:val="0"/>
              <w:pBdr>
                <w:top w:val="nil"/>
                <w:left w:val="nil"/>
                <w:bottom w:val="nil"/>
                <w:right w:val="nil"/>
                <w:between w:val="nil"/>
              </w:pBdr>
              <w:spacing w:line="240" w:lineRule="auto"/>
              <w:rPr>
                <w:sz w:val="18"/>
                <w:szCs w:val="18"/>
              </w:rPr>
            </w:pPr>
            <w:r>
              <w:rPr>
                <w:sz w:val="18"/>
                <w:szCs w:val="18"/>
              </w:rPr>
              <w:t>None yet</w:t>
            </w:r>
          </w:p>
        </w:tc>
      </w:tr>
      <w:tr w:rsidR="00381C8F" w14:paraId="73957E61" w14:textId="77777777">
        <w:tc>
          <w:tcPr>
            <w:tcW w:w="1575" w:type="dxa"/>
            <w:shd w:val="clear" w:color="auto" w:fill="auto"/>
            <w:tcMar>
              <w:top w:w="100" w:type="dxa"/>
              <w:left w:w="100" w:type="dxa"/>
              <w:bottom w:w="100" w:type="dxa"/>
              <w:right w:w="100" w:type="dxa"/>
            </w:tcMar>
          </w:tcPr>
          <w:p w14:paraId="36E23D71" w14:textId="77777777" w:rsidR="00381C8F" w:rsidRDefault="002D458F">
            <w:pPr>
              <w:widowControl w:val="0"/>
              <w:pBdr>
                <w:top w:val="nil"/>
                <w:left w:val="nil"/>
                <w:bottom w:val="nil"/>
                <w:right w:val="nil"/>
                <w:between w:val="nil"/>
              </w:pBdr>
              <w:spacing w:line="240" w:lineRule="auto"/>
              <w:rPr>
                <w:b/>
                <w:sz w:val="20"/>
                <w:szCs w:val="20"/>
              </w:rPr>
            </w:pPr>
            <w:r>
              <w:rPr>
                <w:b/>
                <w:sz w:val="20"/>
                <w:szCs w:val="20"/>
              </w:rPr>
              <w:t>Sources of Professional Development</w:t>
            </w:r>
          </w:p>
        </w:tc>
        <w:tc>
          <w:tcPr>
            <w:tcW w:w="2160" w:type="dxa"/>
            <w:shd w:val="clear" w:color="auto" w:fill="auto"/>
            <w:tcMar>
              <w:top w:w="100" w:type="dxa"/>
              <w:left w:w="100" w:type="dxa"/>
              <w:bottom w:w="100" w:type="dxa"/>
              <w:right w:w="100" w:type="dxa"/>
            </w:tcMar>
          </w:tcPr>
          <w:p w14:paraId="205BF557" w14:textId="77777777" w:rsidR="00381C8F" w:rsidRDefault="002D458F">
            <w:pPr>
              <w:widowControl w:val="0"/>
              <w:pBdr>
                <w:top w:val="nil"/>
                <w:left w:val="nil"/>
                <w:bottom w:val="nil"/>
                <w:right w:val="nil"/>
                <w:between w:val="nil"/>
              </w:pBdr>
              <w:spacing w:line="240" w:lineRule="auto"/>
              <w:rPr>
                <w:sz w:val="18"/>
                <w:szCs w:val="18"/>
              </w:rPr>
            </w:pPr>
            <w:r>
              <w:rPr>
                <w:sz w:val="18"/>
                <w:szCs w:val="18"/>
              </w:rPr>
              <w:t>Software development training; Software Sustainability Institute</w:t>
            </w:r>
          </w:p>
        </w:tc>
        <w:tc>
          <w:tcPr>
            <w:tcW w:w="2880" w:type="dxa"/>
            <w:shd w:val="clear" w:color="auto" w:fill="auto"/>
            <w:tcMar>
              <w:top w:w="100" w:type="dxa"/>
              <w:left w:w="100" w:type="dxa"/>
              <w:bottom w:w="100" w:type="dxa"/>
              <w:right w:w="100" w:type="dxa"/>
            </w:tcMar>
          </w:tcPr>
          <w:p w14:paraId="02DFC38E" w14:textId="77777777" w:rsidR="00381C8F" w:rsidRDefault="002D458F">
            <w:pPr>
              <w:widowControl w:val="0"/>
              <w:pBdr>
                <w:top w:val="nil"/>
                <w:left w:val="nil"/>
                <w:bottom w:val="nil"/>
                <w:right w:val="nil"/>
                <w:between w:val="nil"/>
              </w:pBdr>
              <w:spacing w:line="240" w:lineRule="auto"/>
              <w:rPr>
                <w:sz w:val="18"/>
                <w:szCs w:val="18"/>
              </w:rPr>
            </w:pPr>
            <w:r>
              <w:rPr>
                <w:sz w:val="18"/>
                <w:szCs w:val="18"/>
              </w:rPr>
              <w:t>Community management training; CSCCE</w:t>
            </w:r>
          </w:p>
        </w:tc>
        <w:tc>
          <w:tcPr>
            <w:tcW w:w="2400" w:type="dxa"/>
            <w:shd w:val="clear" w:color="auto" w:fill="auto"/>
            <w:tcMar>
              <w:top w:w="100" w:type="dxa"/>
              <w:left w:w="100" w:type="dxa"/>
              <w:bottom w:w="100" w:type="dxa"/>
              <w:right w:w="100" w:type="dxa"/>
            </w:tcMar>
          </w:tcPr>
          <w:p w14:paraId="5D5DD3DC" w14:textId="77777777" w:rsidR="00381C8F" w:rsidRDefault="002D458F">
            <w:pPr>
              <w:widowControl w:val="0"/>
              <w:pBdr>
                <w:top w:val="nil"/>
                <w:left w:val="nil"/>
                <w:bottom w:val="nil"/>
                <w:right w:val="nil"/>
                <w:between w:val="nil"/>
              </w:pBdr>
              <w:spacing w:line="240" w:lineRule="auto"/>
              <w:rPr>
                <w:sz w:val="18"/>
                <w:szCs w:val="18"/>
              </w:rPr>
            </w:pPr>
            <w:r>
              <w:rPr>
                <w:sz w:val="18"/>
                <w:szCs w:val="18"/>
              </w:rPr>
              <w:t>Product management training</w:t>
            </w:r>
          </w:p>
        </w:tc>
      </w:tr>
      <w:tr w:rsidR="00381C8F" w14:paraId="63CDD5CB" w14:textId="77777777">
        <w:tc>
          <w:tcPr>
            <w:tcW w:w="1575" w:type="dxa"/>
            <w:shd w:val="clear" w:color="auto" w:fill="auto"/>
            <w:tcMar>
              <w:top w:w="100" w:type="dxa"/>
              <w:left w:w="100" w:type="dxa"/>
              <w:bottom w:w="100" w:type="dxa"/>
              <w:right w:w="100" w:type="dxa"/>
            </w:tcMar>
          </w:tcPr>
          <w:p w14:paraId="491E4FD1" w14:textId="77777777" w:rsidR="00381C8F" w:rsidRDefault="002D458F">
            <w:pPr>
              <w:widowControl w:val="0"/>
              <w:pBdr>
                <w:top w:val="nil"/>
                <w:left w:val="nil"/>
                <w:bottom w:val="nil"/>
                <w:right w:val="nil"/>
                <w:between w:val="nil"/>
              </w:pBdr>
              <w:spacing w:line="240" w:lineRule="auto"/>
              <w:rPr>
                <w:b/>
                <w:sz w:val="20"/>
                <w:szCs w:val="20"/>
              </w:rPr>
            </w:pPr>
            <w:r>
              <w:rPr>
                <w:b/>
                <w:sz w:val="20"/>
                <w:szCs w:val="20"/>
              </w:rPr>
              <w:t>Career Pathways</w:t>
            </w:r>
          </w:p>
        </w:tc>
        <w:tc>
          <w:tcPr>
            <w:tcW w:w="2160" w:type="dxa"/>
            <w:shd w:val="clear" w:color="auto" w:fill="auto"/>
            <w:tcMar>
              <w:top w:w="100" w:type="dxa"/>
              <w:left w:w="100" w:type="dxa"/>
              <w:bottom w:w="100" w:type="dxa"/>
              <w:right w:w="100" w:type="dxa"/>
            </w:tcMar>
          </w:tcPr>
          <w:p w14:paraId="2AE8D314" w14:textId="77777777" w:rsidR="00381C8F" w:rsidRDefault="002D458F">
            <w:pPr>
              <w:widowControl w:val="0"/>
              <w:pBdr>
                <w:top w:val="nil"/>
                <w:left w:val="nil"/>
                <w:bottom w:val="nil"/>
                <w:right w:val="nil"/>
                <w:between w:val="nil"/>
              </w:pBdr>
              <w:spacing w:line="240" w:lineRule="auto"/>
              <w:rPr>
                <w:sz w:val="18"/>
                <w:szCs w:val="18"/>
              </w:rPr>
            </w:pPr>
            <w:r>
              <w:rPr>
                <w:sz w:val="18"/>
                <w:szCs w:val="18"/>
              </w:rPr>
              <w:t>Increasing rank, management of other RSEs or RSE teams</w:t>
            </w:r>
          </w:p>
        </w:tc>
        <w:tc>
          <w:tcPr>
            <w:tcW w:w="2880" w:type="dxa"/>
            <w:shd w:val="clear" w:color="auto" w:fill="auto"/>
            <w:tcMar>
              <w:top w:w="100" w:type="dxa"/>
              <w:left w:w="100" w:type="dxa"/>
              <w:bottom w:w="100" w:type="dxa"/>
              <w:right w:w="100" w:type="dxa"/>
            </w:tcMar>
          </w:tcPr>
          <w:p w14:paraId="40F66B0D" w14:textId="77777777" w:rsidR="00381C8F" w:rsidRDefault="002D458F">
            <w:pPr>
              <w:widowControl w:val="0"/>
              <w:pBdr>
                <w:top w:val="nil"/>
                <w:left w:val="nil"/>
                <w:bottom w:val="nil"/>
                <w:right w:val="nil"/>
                <w:between w:val="nil"/>
              </w:pBdr>
              <w:spacing w:line="240" w:lineRule="auto"/>
              <w:rPr>
                <w:sz w:val="18"/>
                <w:szCs w:val="18"/>
              </w:rPr>
            </w:pPr>
            <w:r>
              <w:rPr>
                <w:sz w:val="18"/>
                <w:szCs w:val="18"/>
              </w:rPr>
              <w:t>director of organisations, scientific organisation administration, programme/network management</w:t>
            </w:r>
          </w:p>
        </w:tc>
        <w:tc>
          <w:tcPr>
            <w:tcW w:w="2400" w:type="dxa"/>
            <w:shd w:val="clear" w:color="auto" w:fill="auto"/>
            <w:tcMar>
              <w:top w:w="100" w:type="dxa"/>
              <w:left w:w="100" w:type="dxa"/>
              <w:bottom w:w="100" w:type="dxa"/>
              <w:right w:w="100" w:type="dxa"/>
            </w:tcMar>
          </w:tcPr>
          <w:p w14:paraId="4875A1D2" w14:textId="77777777" w:rsidR="00381C8F" w:rsidRDefault="002D458F">
            <w:pPr>
              <w:widowControl w:val="0"/>
              <w:pBdr>
                <w:top w:val="nil"/>
                <w:left w:val="nil"/>
                <w:bottom w:val="nil"/>
                <w:right w:val="nil"/>
                <w:between w:val="nil"/>
              </w:pBdr>
              <w:spacing w:line="240" w:lineRule="auto"/>
              <w:rPr>
                <w:sz w:val="18"/>
                <w:szCs w:val="18"/>
              </w:rPr>
            </w:pPr>
            <w:r>
              <w:rPr>
                <w:sz w:val="18"/>
                <w:szCs w:val="18"/>
              </w:rPr>
              <w:t>None yet</w:t>
            </w:r>
          </w:p>
        </w:tc>
      </w:tr>
      <w:tr w:rsidR="00381C8F" w14:paraId="3BFC353B" w14:textId="77777777">
        <w:tc>
          <w:tcPr>
            <w:tcW w:w="1575" w:type="dxa"/>
            <w:shd w:val="clear" w:color="auto" w:fill="auto"/>
            <w:tcMar>
              <w:top w:w="100" w:type="dxa"/>
              <w:left w:w="100" w:type="dxa"/>
              <w:bottom w:w="100" w:type="dxa"/>
              <w:right w:w="100" w:type="dxa"/>
            </w:tcMar>
          </w:tcPr>
          <w:p w14:paraId="6A8FCB26" w14:textId="77777777" w:rsidR="00381C8F" w:rsidRDefault="002D458F">
            <w:pPr>
              <w:widowControl w:val="0"/>
              <w:pBdr>
                <w:top w:val="nil"/>
                <w:left w:val="nil"/>
                <w:bottom w:val="nil"/>
                <w:right w:val="nil"/>
                <w:between w:val="nil"/>
              </w:pBdr>
              <w:spacing w:line="240" w:lineRule="auto"/>
              <w:rPr>
                <w:b/>
                <w:sz w:val="20"/>
                <w:szCs w:val="20"/>
              </w:rPr>
            </w:pPr>
            <w:r>
              <w:rPr>
                <w:b/>
                <w:sz w:val="20"/>
                <w:szCs w:val="20"/>
              </w:rPr>
              <w:t>Non-research Equivalents</w:t>
            </w:r>
          </w:p>
        </w:tc>
        <w:tc>
          <w:tcPr>
            <w:tcW w:w="2160" w:type="dxa"/>
            <w:shd w:val="clear" w:color="auto" w:fill="auto"/>
            <w:tcMar>
              <w:top w:w="100" w:type="dxa"/>
              <w:left w:w="100" w:type="dxa"/>
              <w:bottom w:w="100" w:type="dxa"/>
              <w:right w:w="100" w:type="dxa"/>
            </w:tcMar>
          </w:tcPr>
          <w:p w14:paraId="29715B0E" w14:textId="77777777" w:rsidR="00381C8F" w:rsidRDefault="002D458F">
            <w:pPr>
              <w:widowControl w:val="0"/>
              <w:pBdr>
                <w:top w:val="nil"/>
                <w:left w:val="nil"/>
                <w:bottom w:val="nil"/>
                <w:right w:val="nil"/>
                <w:between w:val="nil"/>
              </w:pBdr>
              <w:spacing w:line="240" w:lineRule="auto"/>
              <w:rPr>
                <w:sz w:val="18"/>
                <w:szCs w:val="18"/>
              </w:rPr>
            </w:pPr>
            <w:r>
              <w:rPr>
                <w:sz w:val="18"/>
                <w:szCs w:val="18"/>
              </w:rPr>
              <w:t>Software development</w:t>
            </w:r>
          </w:p>
        </w:tc>
        <w:tc>
          <w:tcPr>
            <w:tcW w:w="2880" w:type="dxa"/>
            <w:shd w:val="clear" w:color="auto" w:fill="auto"/>
            <w:tcMar>
              <w:top w:w="100" w:type="dxa"/>
              <w:left w:w="100" w:type="dxa"/>
              <w:bottom w:w="100" w:type="dxa"/>
              <w:right w:w="100" w:type="dxa"/>
            </w:tcMar>
          </w:tcPr>
          <w:p w14:paraId="7CBEF14A" w14:textId="77777777" w:rsidR="00381C8F" w:rsidRDefault="002D458F">
            <w:pPr>
              <w:widowControl w:val="0"/>
              <w:pBdr>
                <w:top w:val="nil"/>
                <w:left w:val="nil"/>
                <w:bottom w:val="nil"/>
                <w:right w:val="nil"/>
                <w:between w:val="nil"/>
              </w:pBdr>
              <w:spacing w:line="240" w:lineRule="auto"/>
              <w:rPr>
                <w:sz w:val="18"/>
                <w:szCs w:val="18"/>
              </w:rPr>
            </w:pPr>
            <w:r>
              <w:rPr>
                <w:sz w:val="18"/>
                <w:szCs w:val="18"/>
              </w:rPr>
              <w:t>Community/outreach manager, developer advocate</w:t>
            </w:r>
          </w:p>
        </w:tc>
        <w:tc>
          <w:tcPr>
            <w:tcW w:w="2400" w:type="dxa"/>
            <w:shd w:val="clear" w:color="auto" w:fill="auto"/>
            <w:tcMar>
              <w:top w:w="100" w:type="dxa"/>
              <w:left w:w="100" w:type="dxa"/>
              <w:bottom w:w="100" w:type="dxa"/>
              <w:right w:w="100" w:type="dxa"/>
            </w:tcMar>
          </w:tcPr>
          <w:p w14:paraId="443B8F7B" w14:textId="77777777" w:rsidR="00381C8F" w:rsidRDefault="002D458F">
            <w:pPr>
              <w:widowControl w:val="0"/>
              <w:pBdr>
                <w:top w:val="nil"/>
                <w:left w:val="nil"/>
                <w:bottom w:val="nil"/>
                <w:right w:val="nil"/>
                <w:between w:val="nil"/>
              </w:pBdr>
              <w:spacing w:line="240" w:lineRule="auto"/>
              <w:rPr>
                <w:sz w:val="18"/>
                <w:szCs w:val="18"/>
              </w:rPr>
            </w:pPr>
            <w:r>
              <w:rPr>
                <w:sz w:val="18"/>
                <w:szCs w:val="18"/>
              </w:rPr>
              <w:t xml:space="preserve">Developer relations, product manager, developer advocate </w:t>
            </w:r>
          </w:p>
        </w:tc>
      </w:tr>
      <w:tr w:rsidR="00381C8F" w14:paraId="5B1B83EB" w14:textId="77777777">
        <w:tc>
          <w:tcPr>
            <w:tcW w:w="1575" w:type="dxa"/>
            <w:shd w:val="clear" w:color="auto" w:fill="auto"/>
            <w:tcMar>
              <w:top w:w="100" w:type="dxa"/>
              <w:left w:w="100" w:type="dxa"/>
              <w:bottom w:w="100" w:type="dxa"/>
              <w:right w:w="100" w:type="dxa"/>
            </w:tcMar>
          </w:tcPr>
          <w:p w14:paraId="5592E037" w14:textId="77777777" w:rsidR="00381C8F" w:rsidRDefault="002D458F">
            <w:pPr>
              <w:widowControl w:val="0"/>
              <w:pBdr>
                <w:top w:val="nil"/>
                <w:left w:val="nil"/>
                <w:bottom w:val="nil"/>
                <w:right w:val="nil"/>
                <w:between w:val="nil"/>
              </w:pBdr>
              <w:spacing w:line="240" w:lineRule="auto"/>
              <w:rPr>
                <w:b/>
                <w:sz w:val="20"/>
                <w:szCs w:val="20"/>
              </w:rPr>
            </w:pPr>
            <w:r>
              <w:rPr>
                <w:b/>
                <w:sz w:val="20"/>
                <w:szCs w:val="20"/>
              </w:rPr>
              <w:t>Reward/Recognition Opportunities</w:t>
            </w:r>
          </w:p>
        </w:tc>
        <w:tc>
          <w:tcPr>
            <w:tcW w:w="2160" w:type="dxa"/>
            <w:shd w:val="clear" w:color="auto" w:fill="auto"/>
            <w:tcMar>
              <w:top w:w="100" w:type="dxa"/>
              <w:left w:w="100" w:type="dxa"/>
              <w:bottom w:w="100" w:type="dxa"/>
              <w:right w:w="100" w:type="dxa"/>
            </w:tcMar>
          </w:tcPr>
          <w:p w14:paraId="7EB07844" w14:textId="77777777" w:rsidR="00381C8F" w:rsidRDefault="002D458F">
            <w:pPr>
              <w:widowControl w:val="0"/>
              <w:pBdr>
                <w:top w:val="nil"/>
                <w:left w:val="nil"/>
                <w:bottom w:val="nil"/>
                <w:right w:val="nil"/>
                <w:between w:val="nil"/>
              </w:pBdr>
              <w:spacing w:line="240" w:lineRule="auto"/>
              <w:rPr>
                <w:sz w:val="18"/>
                <w:szCs w:val="18"/>
              </w:rPr>
            </w:pPr>
            <w:r>
              <w:rPr>
                <w:sz w:val="18"/>
                <w:szCs w:val="18"/>
              </w:rPr>
              <w:t>Conferences, software publications, software citation, awards</w:t>
            </w:r>
          </w:p>
        </w:tc>
        <w:tc>
          <w:tcPr>
            <w:tcW w:w="2880" w:type="dxa"/>
            <w:shd w:val="clear" w:color="auto" w:fill="auto"/>
            <w:tcMar>
              <w:top w:w="100" w:type="dxa"/>
              <w:left w:w="100" w:type="dxa"/>
              <w:bottom w:w="100" w:type="dxa"/>
              <w:right w:w="100" w:type="dxa"/>
            </w:tcMar>
          </w:tcPr>
          <w:p w14:paraId="5302C42F" w14:textId="77777777" w:rsidR="00381C8F" w:rsidRDefault="002D458F">
            <w:pPr>
              <w:widowControl w:val="0"/>
              <w:pBdr>
                <w:top w:val="nil"/>
                <w:left w:val="nil"/>
                <w:bottom w:val="nil"/>
                <w:right w:val="nil"/>
                <w:between w:val="nil"/>
              </w:pBdr>
              <w:spacing w:line="240" w:lineRule="auto"/>
              <w:rPr>
                <w:sz w:val="18"/>
                <w:szCs w:val="18"/>
              </w:rPr>
            </w:pPr>
            <w:r>
              <w:rPr>
                <w:sz w:val="18"/>
                <w:szCs w:val="18"/>
              </w:rPr>
              <w:t xml:space="preserve">Conferences, informal praise, </w:t>
            </w:r>
            <w:proofErr w:type="gramStart"/>
            <w:r>
              <w:rPr>
                <w:sz w:val="18"/>
                <w:szCs w:val="18"/>
              </w:rPr>
              <w:t>training</w:t>
            </w:r>
            <w:proofErr w:type="gramEnd"/>
            <w:r>
              <w:rPr>
                <w:sz w:val="18"/>
                <w:szCs w:val="18"/>
              </w:rPr>
              <w:t xml:space="preserve"> and development opportunities, </w:t>
            </w:r>
            <w:proofErr w:type="spellStart"/>
            <w:r>
              <w:rPr>
                <w:sz w:val="18"/>
                <w:szCs w:val="18"/>
              </w:rPr>
              <w:t>contributorship</w:t>
            </w:r>
            <w:proofErr w:type="spellEnd"/>
            <w:r>
              <w:rPr>
                <w:sz w:val="18"/>
                <w:szCs w:val="18"/>
              </w:rPr>
              <w:t xml:space="preserve"> on publications, awards</w:t>
            </w:r>
          </w:p>
        </w:tc>
        <w:tc>
          <w:tcPr>
            <w:tcW w:w="2400" w:type="dxa"/>
            <w:shd w:val="clear" w:color="auto" w:fill="auto"/>
            <w:tcMar>
              <w:top w:w="100" w:type="dxa"/>
              <w:left w:w="100" w:type="dxa"/>
              <w:bottom w:w="100" w:type="dxa"/>
              <w:right w:w="100" w:type="dxa"/>
            </w:tcMar>
          </w:tcPr>
          <w:p w14:paraId="2C2D261A" w14:textId="77777777" w:rsidR="00381C8F" w:rsidRDefault="002D458F">
            <w:pPr>
              <w:widowControl w:val="0"/>
              <w:pBdr>
                <w:top w:val="nil"/>
                <w:left w:val="nil"/>
                <w:bottom w:val="nil"/>
                <w:right w:val="nil"/>
                <w:between w:val="nil"/>
              </w:pBdr>
              <w:spacing w:line="240" w:lineRule="auto"/>
              <w:rPr>
                <w:sz w:val="18"/>
                <w:szCs w:val="18"/>
              </w:rPr>
            </w:pPr>
            <w:r>
              <w:rPr>
                <w:sz w:val="18"/>
                <w:szCs w:val="18"/>
              </w:rPr>
              <w:t>Conferences, Inter-institute interactions, wider uptake of projects</w:t>
            </w:r>
          </w:p>
        </w:tc>
      </w:tr>
    </w:tbl>
    <w:p w14:paraId="49A0AB5B" w14:textId="77777777" w:rsidR="00381C8F" w:rsidRDefault="00381C8F">
      <w:pPr>
        <w:rPr>
          <w:sz w:val="20"/>
          <w:szCs w:val="20"/>
        </w:rPr>
      </w:pPr>
    </w:p>
    <w:p w14:paraId="299338CF" w14:textId="77777777" w:rsidR="005E3226" w:rsidRDefault="005E3226">
      <w:pPr>
        <w:rPr>
          <w:b/>
          <w:sz w:val="24"/>
          <w:szCs w:val="24"/>
        </w:rPr>
      </w:pPr>
      <w:bookmarkStart w:id="26" w:name="_378l0ykbm8ra" w:colFirst="0" w:colLast="0"/>
      <w:bookmarkEnd w:id="26"/>
      <w:r>
        <w:br w:type="page"/>
      </w:r>
    </w:p>
    <w:p w14:paraId="33DAABDC" w14:textId="68A1FDD1" w:rsidR="00381C8F" w:rsidRDefault="002D458F">
      <w:pPr>
        <w:pStyle w:val="Heading2"/>
      </w:pPr>
      <w:r>
        <w:lastRenderedPageBreak/>
        <w:t>4. Pathways forward</w:t>
      </w:r>
    </w:p>
    <w:p w14:paraId="66FFDCAE" w14:textId="4675C9BA" w:rsidR="00381C8F" w:rsidRDefault="002D458F" w:rsidP="00005B38">
      <w:pPr>
        <w:spacing w:before="240" w:after="240" w:line="360" w:lineRule="auto"/>
        <w:rPr>
          <w:b/>
        </w:rPr>
      </w:pPr>
      <w:r>
        <w:t>Here we present pathways through the challenges described in section 2 and towards the successes of the case studies highlighted in section 3. We identify first steps towards a vision in which all TIRs are appropriately rewarded, recognised, and integrated with the work and priorities of research academics</w:t>
      </w:r>
      <w:del w:id="27" w:author="Author">
        <w:r w:rsidDel="00F448C2">
          <w:delText xml:space="preserve"> </w:delText>
        </w:r>
      </w:del>
      <w:r>
        <w:t>. An appropriate next stage will be the evaluation of costs and practicality of each intervention in supporting immediate or long-term change, with iterative piloting and refinement towards the idealised vision.</w:t>
      </w:r>
    </w:p>
    <w:p w14:paraId="799A1620" w14:textId="77777777" w:rsidR="00ED4BB2" w:rsidRPr="00ED4BB2" w:rsidRDefault="00ED4BB2" w:rsidP="00ED4BB2">
      <w:pPr>
        <w:spacing w:before="240" w:after="240"/>
        <w:jc w:val="center"/>
        <w:rPr>
          <w:sz w:val="20"/>
          <w:szCs w:val="20"/>
        </w:rPr>
      </w:pPr>
    </w:p>
    <w:p w14:paraId="02A4E783" w14:textId="329FAB19" w:rsidR="00381C8F" w:rsidRDefault="002D458F" w:rsidP="00005B38">
      <w:pPr>
        <w:pStyle w:val="Heading3"/>
        <w:spacing w:line="360" w:lineRule="auto"/>
      </w:pPr>
      <w:bookmarkStart w:id="28" w:name="_7iyoret8vnej" w:colFirst="0" w:colLast="0"/>
      <w:bookmarkEnd w:id="28"/>
      <w:r>
        <w:t xml:space="preserve">4.1. </w:t>
      </w:r>
      <w:r w:rsidR="002D5D28" w:rsidRPr="002D5D28">
        <w:t>Re-imagine the research system to emphasise</w:t>
      </w:r>
      <w:r w:rsidR="002D5D28">
        <w:t xml:space="preserve"> </w:t>
      </w:r>
      <w:r>
        <w:t xml:space="preserve">the process, not </w:t>
      </w:r>
      <w:r w:rsidR="002D5D28">
        <w:t xml:space="preserve">only </w:t>
      </w:r>
      <w:r>
        <w:t xml:space="preserve">the </w:t>
      </w:r>
      <w:proofErr w:type="gramStart"/>
      <w:r>
        <w:t>outcomes</w:t>
      </w:r>
      <w:proofErr w:type="gramEnd"/>
    </w:p>
    <w:p w14:paraId="0B523EDF" w14:textId="6888F412" w:rsidR="00381C8F" w:rsidRDefault="002D458F" w:rsidP="00005B38">
      <w:pPr>
        <w:spacing w:before="240" w:after="240" w:line="360" w:lineRule="auto"/>
      </w:pPr>
      <w:r>
        <w:t xml:space="preserve">Although research is primarily viewed in terms of knowledge production, we take inspiration from the values described in the SCOPE framework </w:t>
      </w:r>
      <w:r w:rsidR="00DE377E">
        <w:fldChar w:fldCharType="begin"/>
      </w:r>
      <w:r w:rsidR="00DE377E">
        <w:instrText xml:space="preserve"> ADDIN ZOTERO_ITEM CSL_CITATION {"citationID":"W1IOM0Hd","properties":{"formattedCitation":"(INORMS, 2022)","plainCitation":"(INORMS, 2022)","noteIndex":0},"citationItems":[{"id":691,"uris":["http://zotero.org/groups/4710326/items/NKJFCBSB"],"itemData":{"id":691,"type":"report","number":"10","title":"The SCOPE Framework, A five-stage process for evaluating research responsibly","URL":"https://web.archive.org/web/20220801134009/https://inorms.net/scope-framework-for-research-evaluation/","author":[{"family":"INORMS","given":""}],"accessed":{"date-parts":[["2022",8,30]]},"issued":{"date-parts":[["2022"]]}}}],"schema":"https://github.com/citation-style-language/schema/raw/master/csl-citation.json"} </w:instrText>
      </w:r>
      <w:r w:rsidR="00DE377E">
        <w:fldChar w:fldCharType="separate"/>
      </w:r>
      <w:r w:rsidR="00DE377E" w:rsidRPr="00DE377E">
        <w:t>(INORMS, 2022)</w:t>
      </w:r>
      <w:r w:rsidR="00DE377E">
        <w:fldChar w:fldCharType="end"/>
      </w:r>
      <w:r>
        <w:t xml:space="preserve"> and recommend that individual </w:t>
      </w:r>
      <w:r>
        <w:rPr>
          <w:i/>
        </w:rPr>
        <w:t>outputs</w:t>
      </w:r>
      <w:r>
        <w:t xml:space="preserve"> (such as publications, discoveries, technologies) be deprioritised in favour of elevating the </w:t>
      </w:r>
      <w:r>
        <w:rPr>
          <w:i/>
        </w:rPr>
        <w:t>process.</w:t>
      </w:r>
      <w:r w:rsidR="009D437D" w:rsidRPr="009D437D">
        <w:t xml:space="preserve"> </w:t>
      </w:r>
      <w:r w:rsidR="009D437D" w:rsidRPr="009D437D">
        <w:rPr>
          <w:iCs/>
        </w:rPr>
        <w:t>More specifically</w:t>
      </w:r>
      <w:r w:rsidR="009D437D" w:rsidRPr="009D437D">
        <w:rPr>
          <w:i/>
        </w:rPr>
        <w:t xml:space="preserve">, </w:t>
      </w:r>
      <w:r w:rsidR="009D437D" w:rsidRPr="009D437D">
        <w:rPr>
          <w:iCs/>
        </w:rPr>
        <w:t>many research activities do not directly lead to outputs that are commonly measured and rewarded in academia,</w:t>
      </w:r>
      <w:r w:rsidR="009D437D" w:rsidRPr="009D437D">
        <w:rPr>
          <w:i/>
        </w:rPr>
        <w:t xml:space="preserve"> </w:t>
      </w:r>
      <w:r w:rsidR="009D437D" w:rsidRPr="009D437D">
        <w:rPr>
          <w:iCs/>
        </w:rPr>
        <w:t>such as those of the TIR case studies described previously. Additionally, efforts that improve the research process by increasing</w:t>
      </w:r>
      <w:r>
        <w:t xml:space="preserve"> transparency, reproducibility, and cooperation </w:t>
      </w:r>
      <w:r w:rsidR="009D437D" w:rsidRPr="009D437D">
        <w:t>may not lead to journal publications</w:t>
      </w:r>
      <w:r>
        <w:t xml:space="preserve">. </w:t>
      </w:r>
      <w:r w:rsidR="009D437D" w:rsidRPr="009D437D">
        <w:t xml:space="preserve">A narrow focus on publications as a reward mechanism will necessarily draw time away from such improvements. The </w:t>
      </w:r>
      <w:r>
        <w:rPr>
          <w:highlight w:val="white"/>
        </w:rPr>
        <w:t xml:space="preserve">focus on individual outputs </w:t>
      </w:r>
      <w:r w:rsidR="009D437D">
        <w:rPr>
          <w:highlight w:val="white"/>
        </w:rPr>
        <w:t xml:space="preserve">additionally </w:t>
      </w:r>
      <w:r>
        <w:rPr>
          <w:highlight w:val="white"/>
        </w:rPr>
        <w:t xml:space="preserve">encourages implicit or explicit "gaming" of the system, with production metrics being </w:t>
      </w:r>
      <w:r w:rsidR="009D437D" w:rsidRPr="009D437D">
        <w:t>prioritised above all other concerns</w:t>
      </w:r>
      <w:r>
        <w:rPr>
          <w:highlight w:val="white"/>
        </w:rPr>
        <w:t xml:space="preserve"> (Goodhart's law; </w:t>
      </w:r>
      <w:r w:rsidR="00DE377E">
        <w:rPr>
          <w:highlight w:val="white"/>
        </w:rPr>
        <w:fldChar w:fldCharType="begin"/>
      </w:r>
      <w:r w:rsidR="00DE377E">
        <w:rPr>
          <w:highlight w:val="white"/>
        </w:rPr>
        <w:instrText xml:space="preserve"> ADDIN ZOTERO_ITEM CSL_CITATION {"citationID":"hZcue4nU","properties":{"formattedCitation":"(Goodhart, 1984)","plainCitation":"(Goodhart, 1984)","dontUpdate":true,"noteIndex":0},"citationItems":[{"id":709,"uris":["http://zotero.org/groups/4710326/items/8U8H2KNX"],"itemData":{"id":709,"type":"chapter","abstract":"In 1971 the monetary authorities1 in the UK adopted a new approach to monetary management, a change of policy announced and described in several papers on competition and credit control. The subsequent experience of trying to operate this revised system has, however, been troublesome and at times unhappy. The purpose here is to examine certain aspects of recent monetary developments in order to illustrate a number of more general analytical themes which may have relevance among several countries.","container-title":"Monetary Theory and Practice: The UK Experience","event-place":"London","ISBN":"978-1-349-17295-5","language":"en","note":"DOI: 10.1007/978-1-349-17295-5_4","page":"91-121","publisher":"Macmillan Education UK","publisher-place":"London","source":"Springer Link","title":"Problems of Monetary Management: The UK Experience","title-short":"Problems of Monetary Management","URL":"https://doi.org/10.1007/978-1-349-17295-5_4","author":[{"family":"Goodhart","given":"C. A. E."}],"editor":[{"family":"Goodhart","given":"C. A. E."}],"accessed":{"date-parts":[["2022",9,27]]},"issued":{"date-parts":[["1984"]]}}}],"schema":"https://github.com/citation-style-language/schema/raw/master/csl-citation.json"} </w:instrText>
      </w:r>
      <w:r w:rsidR="00DE377E">
        <w:rPr>
          <w:highlight w:val="white"/>
        </w:rPr>
        <w:fldChar w:fldCharType="separate"/>
      </w:r>
      <w:r w:rsidR="00DE377E" w:rsidRPr="00DE377E">
        <w:rPr>
          <w:highlight w:val="white"/>
        </w:rPr>
        <w:t>Goodhart, 1984)</w:t>
      </w:r>
      <w:r w:rsidR="00DE377E">
        <w:rPr>
          <w:highlight w:val="white"/>
        </w:rPr>
        <w:fldChar w:fldCharType="end"/>
      </w:r>
      <w:r>
        <w:rPr>
          <w:highlight w:val="white"/>
        </w:rPr>
        <w:t>.</w:t>
      </w:r>
    </w:p>
    <w:p w14:paraId="6D429FEB" w14:textId="245DECA3" w:rsidR="00381C8F" w:rsidRDefault="009D437D" w:rsidP="00005B38">
      <w:pPr>
        <w:spacing w:before="240" w:after="240" w:line="360" w:lineRule="auto"/>
      </w:pPr>
      <w:r w:rsidRPr="009D437D">
        <w:t xml:space="preserve">One way to emphasise the research process is through normalising the sharing of research </w:t>
      </w:r>
      <w:r w:rsidR="002D458F">
        <w:t xml:space="preserve">artefacts </w:t>
      </w:r>
      <w:r>
        <w:t>(such as protocols, data objects, code, preprints) produced through the process</w:t>
      </w:r>
      <w:r w:rsidR="002D458F">
        <w:t xml:space="preserve">. A move to more frequent or continuous publishing will </w:t>
      </w:r>
      <w:r w:rsidRPr="009D437D">
        <w:t>alleviate some of the pressures associated</w:t>
      </w:r>
      <w:r w:rsidR="002D458F">
        <w:t xml:space="preserve"> with precarious contracts, </w:t>
      </w:r>
      <w:r>
        <w:t xml:space="preserve">such as </w:t>
      </w:r>
      <w:r w:rsidR="002D458F">
        <w:t xml:space="preserve">the lag between contribution and traditional journal authorship. </w:t>
      </w:r>
      <w:r>
        <w:t xml:space="preserve">Expanding </w:t>
      </w:r>
      <w:r w:rsidR="002D458F">
        <w:rPr>
          <w:i/>
        </w:rPr>
        <w:t xml:space="preserve">incremental publications </w:t>
      </w:r>
      <w:r>
        <w:rPr>
          <w:i/>
        </w:rPr>
        <w:t xml:space="preserve">to include research artefacts, broadly defined, </w:t>
      </w:r>
      <w:r w:rsidR="002D458F">
        <w:t xml:space="preserve">can also reduce gatekeeping around authorship—research groups may be more willing to acknowledge a named contribution where there is a clearer connection between the work and the published object. For example, a lab technician working on a protocol will have a stronger claim to be a named contributor on a published protocol than a research paper that uses that protocol. Alongside systems that are specific for one type of output (for example, </w:t>
      </w:r>
      <w:hyperlink r:id="rId6">
        <w:proofErr w:type="spellStart"/>
        <w:r w:rsidR="002D458F">
          <w:rPr>
            <w:color w:val="1155CC"/>
            <w:u w:val="single"/>
          </w:rPr>
          <w:t>arXiv</w:t>
        </w:r>
        <w:proofErr w:type="spellEnd"/>
      </w:hyperlink>
      <w:r w:rsidR="002D458F">
        <w:t xml:space="preserve"> for preprints or </w:t>
      </w:r>
      <w:hyperlink r:id="rId7">
        <w:proofErr w:type="spellStart"/>
        <w:r w:rsidR="002D458F">
          <w:rPr>
            <w:color w:val="1155CC"/>
            <w:u w:val="single"/>
          </w:rPr>
          <w:t>PREreview</w:t>
        </w:r>
        <w:proofErr w:type="spellEnd"/>
      </w:hyperlink>
      <w:r w:rsidR="002D458F">
        <w:t xml:space="preserve"> for published peer reviews), general-purpose platforms such as </w:t>
      </w:r>
      <w:hyperlink r:id="rId8">
        <w:proofErr w:type="spellStart"/>
        <w:r w:rsidR="002D458F">
          <w:rPr>
            <w:color w:val="1155CC"/>
            <w:u w:val="single"/>
          </w:rPr>
          <w:t>ResearchEquals</w:t>
        </w:r>
        <w:proofErr w:type="spellEnd"/>
      </w:hyperlink>
      <w:r w:rsidR="002D458F">
        <w:t xml:space="preserve">, </w:t>
      </w:r>
      <w:hyperlink r:id="rId9">
        <w:proofErr w:type="spellStart"/>
        <w:r w:rsidR="002D458F">
          <w:rPr>
            <w:color w:val="1155CC"/>
            <w:u w:val="single"/>
          </w:rPr>
          <w:t>PubPub</w:t>
        </w:r>
        <w:proofErr w:type="spellEnd"/>
      </w:hyperlink>
      <w:r w:rsidR="002D458F">
        <w:t xml:space="preserve">, and </w:t>
      </w:r>
      <w:hyperlink r:id="rId10">
        <w:r w:rsidR="002D458F">
          <w:rPr>
            <w:color w:val="1155CC"/>
            <w:u w:val="single"/>
          </w:rPr>
          <w:t>Octopus</w:t>
        </w:r>
      </w:hyperlink>
      <w:r w:rsidR="002D458F">
        <w:t xml:space="preserve"> enable the creation of a timely and persistent record of broad research contributions. By affording attention and credit to a </w:t>
      </w:r>
      <w:r w:rsidR="002D458F">
        <w:lastRenderedPageBreak/>
        <w:t xml:space="preserve">broader range of output types, the primacy of the final journal article in evaluation metrics will be reduced and each contribution will garner </w:t>
      </w:r>
      <w:proofErr w:type="gramStart"/>
      <w:r w:rsidR="002D458F">
        <w:t>respect in its own right</w:t>
      </w:r>
      <w:proofErr w:type="gramEnd"/>
      <w:r w:rsidR="002D458F">
        <w:t>.</w:t>
      </w:r>
    </w:p>
    <w:p w14:paraId="2FFDDFF7" w14:textId="77777777" w:rsidR="00381C8F" w:rsidRDefault="002D458F" w:rsidP="00005B38">
      <w:pPr>
        <w:pStyle w:val="Heading3"/>
        <w:spacing w:line="360" w:lineRule="auto"/>
      </w:pPr>
      <w:bookmarkStart w:id="29" w:name="_8vdjzcacfgmo" w:colFirst="0" w:colLast="0"/>
      <w:bookmarkEnd w:id="29"/>
      <w:r>
        <w:t xml:space="preserve">4.2. An expansive system for recognising </w:t>
      </w:r>
      <w:proofErr w:type="gramStart"/>
      <w:r>
        <w:t>contributions</w:t>
      </w:r>
      <w:proofErr w:type="gramEnd"/>
    </w:p>
    <w:p w14:paraId="3985DD20" w14:textId="424BF903" w:rsidR="00381C8F" w:rsidRDefault="002D458F" w:rsidP="00005B38">
      <w:pPr>
        <w:spacing w:before="240" w:after="240" w:line="360" w:lineRule="auto"/>
      </w:pPr>
      <w:r>
        <w:t xml:space="preserve">We imagine a future where research is inclusive and participatory, with each contribution being valuable to the process and subsequent outcomes. This requires the acknowledgment that different individuals bring a diverse and meaningful array of skills and expertise, including those from backgrounds that lack traditional academic credentialing. Contributions can be in the form of </w:t>
      </w:r>
      <w:proofErr w:type="gramStart"/>
      <w:r>
        <w:t>materially-visible</w:t>
      </w:r>
      <w:proofErr w:type="gramEnd"/>
      <w:r>
        <w:t xml:space="preserve"> work (for example writing, data collection, software development), workflow improvements, ideation, and more. A thorough and accurate accounting of all contributions will require moving beyond quantifiable metrics such as datasets </w:t>
      </w:r>
      <w:proofErr w:type="gramStart"/>
      <w:r>
        <w:t>curated</w:t>
      </w:r>
      <w:proofErr w:type="gramEnd"/>
      <w:r w:rsidR="002D5D28">
        <w:t xml:space="preserve"> or</w:t>
      </w:r>
      <w:r>
        <w:t xml:space="preserve"> lines of code written. As TIRs can support the research process in a myriad of ways, integrating qualitative descriptions of their contributions will be necessary to properly recognise their efforts.</w:t>
      </w:r>
    </w:p>
    <w:p w14:paraId="5F80D8A9" w14:textId="4BD64E42" w:rsidR="00381C8F" w:rsidRDefault="002D458F" w:rsidP="00005B38">
      <w:pPr>
        <w:spacing w:before="240" w:after="240" w:line="360" w:lineRule="auto"/>
      </w:pPr>
      <w:r>
        <w:t>The Contributor Roles Taxonomy (</w:t>
      </w:r>
      <w:proofErr w:type="spellStart"/>
      <w:r>
        <w:t>CRediT</w:t>
      </w:r>
      <w:proofErr w:type="spellEnd"/>
      <w:r>
        <w:t xml:space="preserve">; </w:t>
      </w:r>
      <w:r w:rsidR="00DE377E">
        <w:fldChar w:fldCharType="begin"/>
      </w:r>
      <w:r w:rsidR="00DE377E">
        <w:instrText xml:space="preserve"> ADDIN ZOTERO_ITEM CSL_CITATION {"citationID":"cDPLYmLK","properties":{"formattedCitation":"(Brand et al., 2015)","plainCitation":"(Brand et al., 2015)","dontUpdate":true,"noteIndex":0},"citationItems":[{"id":658,"uris":["http://zotero.org/groups/4710326/items/RK4GYS2Q"],"itemData":{"id":658,"type":"article-journal","container-title":"Learned Publishing","DOI":"10.1087/20150211","ISSN":"09531513, 17414857","issue":"2","journalAbbreviation":"Learn. Pub.","language":"en","page":"151-155","source":"DOI.org (Crossref)","title":"Beyond authorship: attribution, contribution, collaboration, and credit","title-short":"Beyond authorship","volume":"28","author":[{"family":"Brand","given":"Amy"},{"family":"Allen","given":"Liz"},{"family":"Altman","given":"Micah"},{"family":"Hlava","given":"Marjorie"},{"family":"Scott","given":"Jo"}],"issued":{"date-parts":[["2015",4,1]]}}}],"schema":"https://github.com/citation-style-language/schema/raw/master/csl-citation.json"} </w:instrText>
      </w:r>
      <w:r w:rsidR="00DE377E">
        <w:fldChar w:fldCharType="separate"/>
      </w:r>
      <w:r w:rsidR="00DE377E" w:rsidRPr="00DE377E">
        <w:t>Brand et al., 2015)</w:t>
      </w:r>
      <w:r w:rsidR="00DE377E">
        <w:fldChar w:fldCharType="end"/>
      </w:r>
      <w:r>
        <w:t xml:space="preserve"> is an increasingly popular framework for recognising contributions. However, even with 14 codified roles, the </w:t>
      </w:r>
      <w:proofErr w:type="spellStart"/>
      <w:r>
        <w:t>CRediT</w:t>
      </w:r>
      <w:proofErr w:type="spellEnd"/>
      <w:r>
        <w:t xml:space="preserve"> system does not fully address the problem of recognising diverse contributions. As previously noted, it is too common that "research" is synonymous with "peer-reviewed publication", when there are many other contributions that are impactful within the research endeavour. For example, </w:t>
      </w:r>
      <w:r>
        <w:rPr>
          <w:highlight w:val="white"/>
        </w:rPr>
        <w:t xml:space="preserve">Harris et al. </w:t>
      </w:r>
      <w:r w:rsidR="009F2958">
        <w:rPr>
          <w:highlight w:val="white"/>
        </w:rPr>
        <w:fldChar w:fldCharType="begin"/>
      </w:r>
      <w:r w:rsidR="00DE377E">
        <w:rPr>
          <w:highlight w:val="white"/>
        </w:rPr>
        <w:instrText xml:space="preserve"> ADDIN ZOTERO_ITEM CSL_CITATION {"citationID":"FlisbGfD","properties":{"formattedCitation":"(Harris et al., 2020)","plainCitation":"(Harris et al., 2020)","dontUpdate":true,"noteIndex":0},"citationItems":[{"id":666,"uris":["http://zotero.org/groups/4710326/items/R97MQQ84"],"itemData":{"id":666,"type":"article-journal","abstract":"Array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waves1 and in the first imaging of a black hole2.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analysis.","container-title":"Nature","DOI":"10.1038/s41586-020-2649-2","ISSN":"1476-4687","issue":"7825","language":"en","license":"2020 The Author(s)","note":"number: 7825\npublisher: Nature Publishing Group","page":"357-362","source":"www.nature.com","title":"Array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E."}],"issued":{"date-parts":[["2020",9]]}}}],"schema":"https://github.com/citation-style-language/schema/raw/master/csl-citation.json"} </w:instrText>
      </w:r>
      <w:r w:rsidR="009F2958">
        <w:rPr>
          <w:highlight w:val="white"/>
        </w:rPr>
        <w:fldChar w:fldCharType="separate"/>
      </w:r>
      <w:r w:rsidR="009F2958">
        <w:rPr>
          <w:highlight w:val="white"/>
        </w:rPr>
        <w:t>(</w:t>
      </w:r>
      <w:r w:rsidR="009F2958" w:rsidRPr="009F2958">
        <w:rPr>
          <w:highlight w:val="white"/>
        </w:rPr>
        <w:t>2020)</w:t>
      </w:r>
      <w:r w:rsidR="009F2958">
        <w:rPr>
          <w:highlight w:val="white"/>
        </w:rPr>
        <w:fldChar w:fldCharType="end"/>
      </w:r>
      <w:r>
        <w:rPr>
          <w:highlight w:val="white"/>
        </w:rPr>
        <w:t xml:space="preserve"> published on the decades-long collaborative NumPy programming library project. There was a notable lack of gender diversity among the listed authors of the published report</w:t>
      </w:r>
      <w:r w:rsidR="009F2958">
        <w:rPr>
          <w:highlight w:val="white"/>
        </w:rPr>
        <w:t xml:space="preserve"> </w:t>
      </w:r>
      <w:r w:rsidR="009F2958">
        <w:rPr>
          <w:highlight w:val="white"/>
        </w:rPr>
        <w:fldChar w:fldCharType="begin"/>
      </w:r>
      <w:r w:rsidR="009F2958">
        <w:rPr>
          <w:highlight w:val="white"/>
        </w:rPr>
        <w:instrText xml:space="preserve"> ADDIN ZOTERO_ITEM CSL_CITATION {"citationID":"JxE0dZR0","properties":{"formattedCitation":"(Gallant, 2022)","plainCitation":"(Gallant, 2022)","noteIndex":0},"citationItems":[{"id":703,"uris":["http://zotero.org/groups/4710326/items/9TA5Q39K"],"itemData":{"id":703,"type":"webpage","container-title":"Twitter","title":"Tweet by @lissgallant","URL":"https://web.archive.org/web/20200916222153/https://twitter.com/lisgallant/status/1306357619712577537","author":[{"family":"Gallant","given":"Lis"}],"issued":{"date-parts":[["2022",9,16]]}}}],"schema":"https://github.com/citation-style-language/schema/raw/master/csl-citation.json"} </w:instrText>
      </w:r>
      <w:r w:rsidR="009F2958">
        <w:rPr>
          <w:highlight w:val="white"/>
        </w:rPr>
        <w:fldChar w:fldCharType="separate"/>
      </w:r>
      <w:r w:rsidR="009F2958" w:rsidRPr="009F2958">
        <w:rPr>
          <w:highlight w:val="white"/>
        </w:rPr>
        <w:t>(Gallant, 2022)</w:t>
      </w:r>
      <w:r w:rsidR="009F2958">
        <w:rPr>
          <w:highlight w:val="white"/>
        </w:rPr>
        <w:fldChar w:fldCharType="end"/>
      </w:r>
      <w:r>
        <w:rPr>
          <w:highlight w:val="white"/>
        </w:rPr>
        <w:t xml:space="preserve">, despite gender diversity among the more recent code and documentation contributors </w:t>
      </w:r>
      <w:r w:rsidR="009F2958">
        <w:rPr>
          <w:highlight w:val="white"/>
        </w:rPr>
        <w:fldChar w:fldCharType="begin"/>
      </w:r>
      <w:r w:rsidR="00DE377E">
        <w:rPr>
          <w:highlight w:val="white"/>
        </w:rPr>
        <w:instrText xml:space="preserve"> ADDIN ZOTERO_ITEM CSL_CITATION {"citationID":"IaI8gPgA","properties":{"formattedCitation":"(Weber Mendon\\uc0\\u231{}a, 2020)","plainCitation":"(Weber Mendonça, 2020)","noteIndex":0},"citationItems":[{"id":693,"uris":["http://zotero.org/groups/4710326/items/3VIQXFRM"],"itemData":{"id":693,"type":"webpage","container-title":"Twitter","title":"Tweet by @melissawm","URL":"https://web.archive.org/web/20200916224502/https://twitter.com/melissawm/status/1306363367825776640","author":[{"family":"Weber Mendonça","given":"Melissa"}],"accessed":{"date-parts":[["2020",9,16]]},"issued":{"date-parts":[["2020"]]}}}],"schema":"https://github.com/citation-style-language/schema/raw/master/csl-citation.json"} </w:instrText>
      </w:r>
      <w:r w:rsidR="009F2958">
        <w:rPr>
          <w:highlight w:val="white"/>
        </w:rPr>
        <w:fldChar w:fldCharType="separate"/>
      </w:r>
      <w:r w:rsidR="00DE377E" w:rsidRPr="00DE377E">
        <w:rPr>
          <w:szCs w:val="24"/>
        </w:rPr>
        <w:t>(Weber Mendonça, 2020)</w:t>
      </w:r>
      <w:r w:rsidR="009F2958">
        <w:rPr>
          <w:highlight w:val="white"/>
        </w:rPr>
        <w:fldChar w:fldCharType="end"/>
      </w:r>
      <w:r>
        <w:rPr>
          <w:highlight w:val="white"/>
        </w:rPr>
        <w:t xml:space="preserve">, raising the question of how to recognise indirect contributions. </w:t>
      </w:r>
      <w:r>
        <w:t xml:space="preserve">If research is conducted in a version control system that tracks all changes (such as the </w:t>
      </w:r>
      <w:hyperlink r:id="rId11">
        <w:r>
          <w:rPr>
            <w:color w:val="1155CC"/>
            <w:u w:val="single"/>
          </w:rPr>
          <w:t>Open Science Framework</w:t>
        </w:r>
      </w:hyperlink>
      <w:r>
        <w:t>), one might assume all contributions would be observable and easily collated. But such a system will overlook efforts that are not readily recorded in said system (such as coordination and planning efforts, or offline discussions). The Turing Way’s ‘</w:t>
      </w:r>
      <w:hyperlink r:id="rId12">
        <w:r>
          <w:rPr>
            <w:color w:val="1155CC"/>
            <w:u w:val="single"/>
          </w:rPr>
          <w:t>Record of Contributions</w:t>
        </w:r>
      </w:hyperlink>
      <w:r>
        <w:t xml:space="preserve">’ </w:t>
      </w:r>
      <w:r w:rsidR="00DE377E">
        <w:fldChar w:fldCharType="begin"/>
      </w:r>
      <w:r w:rsidR="00DE377E">
        <w:instrText xml:space="preserve"> ADDIN ZOTERO_ITEM CSL_CITATION {"citationID":"tz7wJjvS","properties":{"formattedCitation":"(The Turing Way Community, 2022a)","plainCitation":"(The Turing Way Community, 2022a)","noteIndex":0},"citationItems":[{"id":702,"uris":["http://zotero.org/groups/4710326/items/XDT9JRDZ"],"itemData":{"id":702,"type":"webpage","title":"Record of Contributions","URL":"https://web.archive.org/web/20220604150908/https://the-turing-way.netlify.app/afterword/contributors-record.html","author":[{"family":"The Turing Way Community","given":""}],"accessed":{"date-parts":[["2022",6,4]]},"issued":{"date-parts":[["2022"]]}}}],"schema":"https://github.com/citation-style-language/schema/raw/master/csl-citation.json"} </w:instrText>
      </w:r>
      <w:r w:rsidR="00DE377E">
        <w:fldChar w:fldCharType="separate"/>
      </w:r>
      <w:r w:rsidR="00DE377E" w:rsidRPr="00DE377E">
        <w:t>(The Turing Way Community, 2022a)</w:t>
      </w:r>
      <w:r w:rsidR="00DE377E">
        <w:fldChar w:fldCharType="end"/>
      </w:r>
      <w:r>
        <w:t xml:space="preserve"> demonstrates one way to recognise all forms of contributions, where indirect contributions can be nominated into the tracking system</w:t>
      </w:r>
      <w:ins w:id="30" w:author="Author">
        <w:r w:rsidR="003056AD">
          <w:t>:</w:t>
        </w:r>
      </w:ins>
      <w:del w:id="31" w:author="Author">
        <w:r w:rsidDel="003056AD">
          <w:delText>;</w:delText>
        </w:r>
      </w:del>
      <w:r>
        <w:t xml:space="preserve"> namely, using the all-contributors bot </w:t>
      </w:r>
      <w:r w:rsidR="00DE377E">
        <w:fldChar w:fldCharType="begin"/>
      </w:r>
      <w:r w:rsidR="00DE377E">
        <w:instrText xml:space="preserve"> ADDIN ZOTERO_ITEM CSL_CITATION {"citationID":"QxEWt8AG","properties":{"formattedCitation":"(All Contributors, 2022)","plainCitation":"(All Contributors, 2022)","noteIndex":0},"citationItems":[{"id":692,"uris":["http://zotero.org/groups/4710326/items/ZAHJU82G"],"itemData":{"id":692,"type":"software","title":"All Contributors","URL":"https://web.archive.org/web/20220927025500/https://github.com/all-contributors/all-contributors","version":"v2.17.0","author":[{"family":"All Contributors","given":""}],"accessed":{"date-parts":[["2022",9,27]]},"issued":{"date-parts":[["2022"]]}}}],"schema":"https://github.com/citation-style-language/schema/raw/master/csl-citation.json"} </w:instrText>
      </w:r>
      <w:r w:rsidR="00DE377E">
        <w:fldChar w:fldCharType="separate"/>
      </w:r>
      <w:r w:rsidR="00DE377E" w:rsidRPr="00DE377E">
        <w:t>(All Contributors, 2022)</w:t>
      </w:r>
      <w:r w:rsidR="00DE377E">
        <w:fldChar w:fldCharType="end"/>
      </w:r>
      <w:r w:rsidR="00DE377E">
        <w:t>.</w:t>
      </w:r>
      <w:r>
        <w:t xml:space="preserve"> In addition, systems for tracking impact via citations will need to be much more comprehensive. For example, even with Digital Object Identifiers (DOI) emerging as a de facto standard, a DOI generated using Zenodo is only recorded as a citation if it is </w:t>
      </w:r>
      <w:r w:rsidR="002D5D28">
        <w:t>properly indexed, which is currently not always the case.</w:t>
      </w:r>
    </w:p>
    <w:p w14:paraId="6D04A289" w14:textId="162F938E" w:rsidR="00381C8F" w:rsidRDefault="002D458F" w:rsidP="00005B38">
      <w:pPr>
        <w:spacing w:before="240" w:after="240" w:line="360" w:lineRule="auto"/>
      </w:pPr>
      <w:r>
        <w:lastRenderedPageBreak/>
        <w:t xml:space="preserve">Furthermore, a focus on publications </w:t>
      </w:r>
      <w:r w:rsidR="002D5D28">
        <w:t xml:space="preserve">will neglect some </w:t>
      </w:r>
      <w:r>
        <w:t>TIR contributions</w:t>
      </w:r>
      <w:r w:rsidR="002D5D28">
        <w:t xml:space="preserve"> entirely</w:t>
      </w:r>
      <w:r>
        <w:t>, especially for roles where the primary responsibilities do not include research. Indeed, TIR contributions can include</w:t>
      </w:r>
      <w:del w:id="32" w:author="Author">
        <w:r w:rsidDel="006A11CC">
          <w:delText>:</w:delText>
        </w:r>
      </w:del>
      <w:r>
        <w:t xml:space="preserve"> teaching, training, mentorship, lab supervision, and consultations provided by specialised experts in </w:t>
      </w:r>
      <w:r w:rsidR="002D5D28">
        <w:t xml:space="preserve">funding acquisition, outreach, project management, </w:t>
      </w:r>
      <w:r>
        <w:t>statistics, data analysis, or software development. These contributions rely on research content expertise</w:t>
      </w:r>
      <w:del w:id="33" w:author="Author">
        <w:r w:rsidDel="006A11CC">
          <w:delText>,</w:delText>
        </w:r>
      </w:del>
      <w:r>
        <w:t xml:space="preserve"> yet are not easily folded into publishable research objects. Although some of these activities are performed within the remit of high-level leadership, appointment to such positions often requires evidence of a “successful research career”, ignoring the expertise accumulated in TIR roles. Although it is unrealistic to expect any single system for recognising contributions to be ideal for every context, a credit framework that is customisable for different institutions and locales is an important first step towards addressing these challenges.</w:t>
      </w:r>
    </w:p>
    <w:p w14:paraId="65DC451F" w14:textId="77777777" w:rsidR="00381C8F" w:rsidRDefault="002D458F" w:rsidP="00005B38">
      <w:pPr>
        <w:pStyle w:val="Heading3"/>
        <w:spacing w:line="360" w:lineRule="auto"/>
      </w:pPr>
      <w:bookmarkStart w:id="34" w:name="_iobg8d6ju7gz" w:colFirst="0" w:colLast="0"/>
      <w:bookmarkEnd w:id="34"/>
      <w:r>
        <w:t xml:space="preserve">4.3. A system to validate research </w:t>
      </w:r>
      <w:proofErr w:type="gramStart"/>
      <w:r>
        <w:t>outputs</w:t>
      </w:r>
      <w:proofErr w:type="gramEnd"/>
    </w:p>
    <w:p w14:paraId="4E54B112" w14:textId="08F200D3" w:rsidR="00381C8F" w:rsidRDefault="002D458F" w:rsidP="00005B38">
      <w:pPr>
        <w:spacing w:before="240" w:after="240" w:line="360" w:lineRule="auto"/>
      </w:pPr>
      <w:r>
        <w:t xml:space="preserve">The above framework presupposes a large expansion in the types of research outputs. However, there may be resistance in recognising these outputs as "valid" because many lack formal systems for external peer review. Indeed, a system which incentivises “productivity” without an assessment of quality (no matter the output type) could lead to decreased trust in research. To ensure the quality of research outputs, and the ability for researchers to build effectively upon </w:t>
      </w:r>
      <w:r w:rsidR="009F2958">
        <w:t>each other’s</w:t>
      </w:r>
      <w:r>
        <w:t xml:space="preserve"> works, systems should be established for expert review of all research outputs. Mirroring the peer review system for publications, TIRs could then participate by contributing their experience and skills to the review process.</w:t>
      </w:r>
    </w:p>
    <w:p w14:paraId="2219CE37" w14:textId="1826AB1C" w:rsidR="00381C8F" w:rsidRDefault="002D458F" w:rsidP="00005B38">
      <w:pPr>
        <w:spacing w:before="240" w:after="240" w:line="360" w:lineRule="auto"/>
      </w:pPr>
      <w:r>
        <w:t xml:space="preserve">Notwithstanding the complex debates about open peer review </w:t>
      </w:r>
      <w:r w:rsidR="009F2958">
        <w:fldChar w:fldCharType="begin"/>
      </w:r>
      <w:r w:rsidR="009F2958">
        <w:instrText xml:space="preserve"> ADDIN ZOTERO_ITEM CSL_CITATION {"citationID":"EPYdWGF7","properties":{"formattedCitation":"(Heesen &amp; Bright, 2021; Ross-Hellauer, 2017)","plainCitation":"(Heesen &amp; Bright, 2021; Ross-Hellauer, 2017)","noteIndex":0},"citationItems":[{"id":708,"uris":["http://zotero.org/groups/4710326/items/M2X6GVF7"],"itemData":{"id":708,"type":"article-journal","container-title":"The British Journal for the Philosophy of Science","DOI":"10.1093/bjps/axz029","ISSN":"0007-0882, 1464-3537","issue":"3","journalAbbreviation":"The British Journal for the Philosophy of Science","language":"en","page":"635-663","source":"DOI.org (Crossref)","title":"Is Peer Review a Good Idea?","volume":"72","author":[{"family":"Heesen","given":"Remco"},{"family":"Bright","given":"Liam Kofi"}],"issued":{"date-parts":[["2021",9,1]]}}},{"id":704,"uris":["http://zotero.org/groups/4710326/items/GJWK8T3Q"],"itemData":{"id":704,"type":"article-journal","abstract":"Background \n              : “Open peer review” (OPR), despite being a major pillar of Open Science, has neither a standardized definition nor an agreed schema of its features and implementations. The literature reflects this, with numerous overlapping and contradictory definitions. While for some the term refers to peer review where the identities of both author and reviewer are disclosed to each other, for others it signifies systems where reviewer reports are published alongside articles. For others it signifies both of these conditions, and for yet others it describes systems where not only “invited experts” are able to comment. For still others, it includes a variety of combinations of these and other novel methods. \n             \n             \n              Methods \n              : Recognising the absence of a consensus view on what open peer review is, this article undertakes a systematic review of definitions of “open peer review” or “open review”, to create a corpus of 122 definitions. These definitions are systematically analysed to build a coherent typology of the various innovations in peer review signified by the term, and hence provide the precise technical definition currently lacking. \n             \n             \n              Results \n              : This quantifiable data yields rich information on the range and extent of differing definitions over time and by broad subject area. Quantifying definitions in this way allows us to accurately portray exactly how ambiguously the phrase “open peer review” has been used thus far, for the literature offers 22 distinct configurations of seven traits, effectively meaning that there are 22 different definitions of OPR in the literature reviewed. \n             \n             \n              Conclusions \n              : I propose a pragmatic definition of open peer review as an umbrella term for a number of overlapping ways that peer review models can be adapted in line with the aims of Open Science, including making reviewer and author identities open, publishing review reports and enabling greater participation in the peer review process.","container-title":"F1000Research","DOI":"10.12688/f1000research.11369.2","ISSN":"2046-1402","journalAbbreviation":"F1000Res","language":"en","page":"588","source":"DOI.org (Crossref)","title":"What is open peer review? A systematic review","title-short":"What is open peer review?","volume":"6","author":[{"family":"Ross-Hellauer","given":"Tony"}],"issued":{"date-parts":[["2017",8,31]]}}}],"schema":"https://github.com/citation-style-language/schema/raw/master/csl-citation.json"} </w:instrText>
      </w:r>
      <w:r w:rsidR="009F2958">
        <w:fldChar w:fldCharType="separate"/>
      </w:r>
      <w:r w:rsidR="009F2958" w:rsidRPr="009F2958">
        <w:t>(Heesen &amp; Bright, 2021; Ross-Hellauer, 2017)</w:t>
      </w:r>
      <w:r w:rsidR="009F2958">
        <w:fldChar w:fldCharType="end"/>
      </w:r>
      <w:r>
        <w:t>, unremitted labour</w:t>
      </w:r>
      <w:r w:rsidR="009F2958">
        <w:t xml:space="preserve"> </w:t>
      </w:r>
      <w:r w:rsidR="009F2958">
        <w:fldChar w:fldCharType="begin"/>
      </w:r>
      <w:r w:rsidR="009F2958">
        <w:instrText xml:space="preserve"> ADDIN ZOTERO_ITEM CSL_CITATION {"citationID":"qWnsm9F6","properties":{"formattedCitation":"(Aczel et al., 2021)","plainCitation":"(Aczel et al., 2021)","noteIndex":0},"citationItems":[{"id":667,"uris":["http://zotero.org/groups/4710326/items/WDL8M6GK"],"itemData":{"id":667,"type":"article-journal","abstract":"Abstract \n             \n              Background \n              The amount and value of researchers’ peer review work is critical for academia and journal publishing. However, this labor is under-recognized, its magnitude is unknown, and alternative ways of organizing peer review labor are rarely considered. \n             \n             \n              Methods \n              Using publicly available data, we provide an estimate of researchers’ time and the salary-based contribution to the journal peer review system. \n             \n             \n              Results \n              We found that the total time reviewers globally worked on peer reviews was over 100 million hours in 2020, equivalent to over 15 thousand years. The estimated monetary value of the time US-based reviewers spent on reviews was over 1.5 billion USD in 2020. For China-based reviewers, the estimate is over 600 million USD, and for UK-based, close to 400 million USD. \n             \n             \n              Conclusions \n              By design, our results are very likely to be under-estimates as they reflect only a portion of the total number of journals worldwide. The numbers highlight the enormous amount of work and time that researchers provide to the publication system, and the importance of considering alternative ways of structuring, and paying for, peer review. We foster this process by discussing some alternative models that aim to boost the benefits of peer review, thus improving its cost-benefit ratio.","container-title":"Research Integrity and Peer Review","DOI":"10.1186/s41073-021-00118-2","ISSN":"2058-8615","issue":"1","journalAbbreviation":"Res Integr Peer Rev","language":"en","page":"14","source":"DOI.org (Crossref)","title":"A billion-dollar donation: estimating the cost of researchers’ time spent on peer review","title-short":"A billion-dollar donation","volume":"6","author":[{"family":"Aczel","given":"Balazs"},{"family":"Szaszi","given":"Barnabas"},{"family":"Holcombe","given":"Alex O."}],"issued":{"date-parts":[["2021",12]]}}}],"schema":"https://github.com/citation-style-language/schema/raw/master/csl-citation.json"} </w:instrText>
      </w:r>
      <w:r w:rsidR="009F2958">
        <w:fldChar w:fldCharType="separate"/>
      </w:r>
      <w:r w:rsidR="009F2958" w:rsidRPr="009F2958">
        <w:t>(Aczel et al., 2021)</w:t>
      </w:r>
      <w:r w:rsidR="009F2958">
        <w:fldChar w:fldCharType="end"/>
      </w:r>
      <w:r>
        <w:t xml:space="preserve">, and power dynamics </w:t>
      </w:r>
      <w:r w:rsidR="009F2958">
        <w:fldChar w:fldCharType="begin"/>
      </w:r>
      <w:r w:rsidR="009F2958">
        <w:instrText xml:space="preserve"> ADDIN ZOTERO_ITEM CSL_CITATION {"citationID":"reMKcL0G","properties":{"formattedCitation":"(Huber et al., 2022)","plainCitation":"(Huber et al., 2022)","noteIndex":0},"citationItems":[{"id":668,"uris":["http://zotero.org/groups/4710326/items/ZECYTQ84"],"itemData":{"id":668,"type":"article-journal","container-title":"SSRN Electronic Journal","DOI":"10.2139/ssrn.4190976","ISSN":"1556-5068","journalAbbreviation":"SSRN Journal","language":"en","source":"DOI.org (Crossref)","title":"Nobel and Novice: Author Prominence Affects Peer Review","title-short":"Nobel and Novice","URL":"https://www.ssrn.com/abstract=4190976","author":[{"family":"Huber","given":"Juergen"},{"family":"M. Inoua","given":"Sabiou"},{"family":"Kerschbamer","given":"Rudolf"},{"family":"König-Kersting","given":"Christian"},{"family":"Palan","given":"Stefan"},{"family":"Smith","given":"Vernon L."}],"accessed":{"date-parts":[["2022",9,12]]},"issued":{"date-parts":[["2022"]]}}}],"schema":"https://github.com/citation-style-language/schema/raw/master/csl-citation.json"} </w:instrText>
      </w:r>
      <w:r w:rsidR="009F2958">
        <w:fldChar w:fldCharType="separate"/>
      </w:r>
      <w:r w:rsidR="009F2958" w:rsidRPr="009F2958">
        <w:t>(Huber et al., 2022)</w:t>
      </w:r>
      <w:r w:rsidR="009F2958">
        <w:fldChar w:fldCharType="end"/>
      </w:r>
      <w:r>
        <w:t xml:space="preserve">, peer review can serve a useful purpose in validating research outputs. Realising an appropriate system for peer review of diverse research outputs, however, will require large infrastructural and behavioural shifts. In the case of research software, such systems have already emerged in venues </w:t>
      </w:r>
      <w:r w:rsidRPr="00E845A7">
        <w:t>such as</w:t>
      </w:r>
      <w:r w:rsidR="009F2958" w:rsidRPr="00E845A7">
        <w:t xml:space="preserve"> </w:t>
      </w:r>
      <w:r w:rsidR="00E845A7" w:rsidRPr="00E845A7">
        <w:rPr>
          <w:color w:val="1155CC"/>
          <w:u w:val="single"/>
        </w:rPr>
        <w:fldChar w:fldCharType="begin"/>
      </w:r>
      <w:r w:rsidR="00E845A7">
        <w:rPr>
          <w:color w:val="1155CC"/>
          <w:u w:val="single"/>
        </w:rPr>
        <w:instrText xml:space="preserve"> ADDIN ZOTERO_ITEM CSL_CITATION {"citationID":"dgHcDYkk","properties":{"formattedCitation":"(rOpenSci, 2022)","plainCitation":"(rOpenSci, 2022)","dontUpdate":true,"noteIndex":0},"citationItems":[{"id":719,"uris":["http://zotero.org/groups/4710326/items/6VKAKQ5W"],"itemData":{"id":719,"type":"webpage","container-title":"rOpenSci","title":"Software Peer Review","URL":"https://web.archive.org/web/20220704125950/https://ropensci.org/software-review/","author":[{"family":"rOpenSci","given":""}],"accessed":{"date-parts":[["2022",7,4]]},"issued":{"date-parts":[["2022"]]}}}],"schema":"https://github.com/citation-style-language/schema/raw/master/csl-citation.json"} </w:instrText>
      </w:r>
      <w:r w:rsidR="00E845A7" w:rsidRPr="00E845A7">
        <w:rPr>
          <w:color w:val="1155CC"/>
          <w:u w:val="single"/>
        </w:rPr>
        <w:fldChar w:fldCharType="separate"/>
      </w:r>
      <w:proofErr w:type="spellStart"/>
      <w:r w:rsidR="00E845A7" w:rsidRPr="00E845A7">
        <w:t>rOpenSci</w:t>
      </w:r>
      <w:proofErr w:type="spellEnd"/>
      <w:r w:rsidR="00E845A7" w:rsidRPr="00E845A7">
        <w:t xml:space="preserve"> (2022)</w:t>
      </w:r>
      <w:r w:rsidR="00E845A7" w:rsidRPr="00E845A7">
        <w:rPr>
          <w:color w:val="1155CC"/>
          <w:u w:val="single"/>
        </w:rPr>
        <w:fldChar w:fldCharType="end"/>
      </w:r>
      <w:r w:rsidRPr="00E845A7">
        <w:t xml:space="preserve">, </w:t>
      </w:r>
      <w:proofErr w:type="spellStart"/>
      <w:r w:rsidRPr="00E845A7">
        <w:t>pyOpenSci</w:t>
      </w:r>
      <w:proofErr w:type="spellEnd"/>
      <w:r w:rsidR="00E845A7" w:rsidRPr="00E845A7">
        <w:t xml:space="preserve"> </w:t>
      </w:r>
      <w:r w:rsidR="00E845A7" w:rsidRPr="00E845A7">
        <w:rPr>
          <w:color w:val="1155CC"/>
          <w:u w:val="single"/>
        </w:rPr>
        <w:fldChar w:fldCharType="begin"/>
      </w:r>
      <w:r w:rsidR="00E845A7" w:rsidRPr="00E845A7">
        <w:rPr>
          <w:color w:val="1155CC"/>
          <w:u w:val="single"/>
        </w:rPr>
        <w:instrText xml:space="preserve"> ADDIN ZOTERO_ITEM CSL_CITATION {"citationID":"GWouJj6O","properties":{"formattedCitation":"(Holdgraf et al., 2022)","plainCitation":"(Holdgraf et al., 2022)","noteIndex":0},"citationItems":[{"id":720,"uris":["http://zotero.org/groups/4710326/items/QWMC7CJN"],"itemData":{"id":720,"type":"software","abstract":"This release just grabs the current version of the contributing guide as it is now before a significant overhaul","license":"Open Access","note":"DOI: 10.5281/ZENODO.7101778","publisher":"Zenodo","source":"DOI.org (Datacite)","title":"pyOpenSci/contributing-guide: Pre release 0.3","title-short":"pyOpenSci/contributing-guide","URL":"https://zenodo.org/record/7101778","version":"v0.3","author":[{"family":"Holdgraf","given":"Chris"},{"literal":"Kylen Solvik"},{"family":"Ogasawara","given":"Ivan"},{"family":"Brett","given":"Matthew"},{"family":"Sundell","given":"Erik"},{"literal":"Gaow"},{"literal":"Zehua Chen"},{"family":"Joseph","given":"Max"},{"family":"Lau","given":"Sam"},{"family":"Rokem","given":"Ariel"},{"family":"Willing","given":"Carol"},{"family":"Nicholson","given":"David"},{"family":"Mason","given":"James"},{"family":"Wasser","given":"Leah"},{"family":"Bantilan","given":"Niels"},{"family":"Moss","given":"Steve"},{"family":"Kashyap","given":"Sumit"}],"accessed":{"date-parts":[["2022",9,30]]},"issued":{"date-parts":[["2022",9,21]]}}}],"schema":"https://github.com/citation-style-language/schema/raw/master/csl-citation.json"} </w:instrText>
      </w:r>
      <w:r w:rsidR="00E845A7" w:rsidRPr="00E845A7">
        <w:rPr>
          <w:color w:val="1155CC"/>
          <w:u w:val="single"/>
        </w:rPr>
        <w:fldChar w:fldCharType="separate"/>
      </w:r>
      <w:r w:rsidR="00E845A7" w:rsidRPr="00E845A7">
        <w:t>(</w:t>
      </w:r>
      <w:proofErr w:type="spellStart"/>
      <w:r w:rsidR="00E845A7" w:rsidRPr="00E845A7">
        <w:t>Holdgraf</w:t>
      </w:r>
      <w:proofErr w:type="spellEnd"/>
      <w:r w:rsidR="00E845A7" w:rsidRPr="00E845A7">
        <w:t xml:space="preserve"> et al., 2022)</w:t>
      </w:r>
      <w:r w:rsidR="00E845A7" w:rsidRPr="00E845A7">
        <w:rPr>
          <w:color w:val="1155CC"/>
          <w:u w:val="single"/>
        </w:rPr>
        <w:fldChar w:fldCharType="end"/>
      </w:r>
      <w:r w:rsidRPr="00E845A7">
        <w:t xml:space="preserve">, and the </w:t>
      </w:r>
      <w:r w:rsidR="00E845A7" w:rsidRPr="00E845A7">
        <w:rPr>
          <w:color w:val="1155CC"/>
          <w:u w:val="single"/>
        </w:rPr>
        <w:fldChar w:fldCharType="begin"/>
      </w:r>
      <w:r w:rsidR="00E845A7">
        <w:rPr>
          <w:color w:val="1155CC"/>
          <w:u w:val="single"/>
        </w:rPr>
        <w:instrText xml:space="preserve"> ADDIN ZOTERO_ITEM CSL_CITATION {"citationID":"wtawwAZN","properties":{"formattedCitation":"(Journal of Open Source Software, 2022)","plainCitation":"(Journal of Open Source Software, 2022)","dontUpdate":true,"noteIndex":0},"citationItems":[{"id":721,"uris":["http://zotero.org/groups/4710326/items/IVJ67PBT"],"itemData":{"id":721,"type":"webpage","language":"English","title":"Review criteria","URL":"https://web.archive.org/web/20220511204643/https://joss.readthedocs.io/en/latest/review_criteria.html","author":[{"family":"Journal of Open Source Software","given":""}],"accessed":{"date-parts":[["2022",5,11]]},"issued":{"date-parts":[["2022"]]}}}],"schema":"https://github.com/citation-style-language/schema/raw/master/csl-citation.json"} </w:instrText>
      </w:r>
      <w:r w:rsidR="00E845A7" w:rsidRPr="00E845A7">
        <w:rPr>
          <w:color w:val="1155CC"/>
          <w:u w:val="single"/>
        </w:rPr>
        <w:fldChar w:fldCharType="separate"/>
      </w:r>
      <w:r w:rsidR="00E845A7" w:rsidRPr="00E845A7">
        <w:t>Journal of Open Source Software (2022)</w:t>
      </w:r>
      <w:r w:rsidR="00E845A7" w:rsidRPr="00E845A7">
        <w:rPr>
          <w:color w:val="1155CC"/>
          <w:u w:val="single"/>
        </w:rPr>
        <w:fldChar w:fldCharType="end"/>
      </w:r>
      <w:r w:rsidRPr="00E845A7">
        <w:t>. For</w:t>
      </w:r>
      <w:r>
        <w:t xml:space="preserve"> other types of outputs, a peer review system would need to be designed to integrate effectively with how the outputs are used. For example, research protocols cannot be easily modified following reviewers’ suggestion, so there would have to be a well-specified role or aim for reviewer feedback beyond the suggestion of changes. </w:t>
      </w:r>
    </w:p>
    <w:p w14:paraId="5308E32E" w14:textId="77777777" w:rsidR="00381C8F" w:rsidRDefault="002D458F" w:rsidP="00005B38">
      <w:pPr>
        <w:pStyle w:val="Heading3"/>
        <w:spacing w:line="360" w:lineRule="auto"/>
      </w:pPr>
      <w:bookmarkStart w:id="35" w:name="_tcf39ns8ne3j" w:colFirst="0" w:colLast="0"/>
      <w:bookmarkEnd w:id="35"/>
      <w:r>
        <w:lastRenderedPageBreak/>
        <w:t>4.4. Standardised roles and pathways for career development</w:t>
      </w:r>
    </w:p>
    <w:p w14:paraId="17003554" w14:textId="0540F07C" w:rsidR="00381C8F" w:rsidRDefault="002D458F" w:rsidP="00005B38">
      <w:pPr>
        <w:spacing w:line="360" w:lineRule="auto"/>
      </w:pPr>
      <w:r>
        <w:t xml:space="preserve">As demonstrated in the case studies of </w:t>
      </w:r>
      <w:r>
        <w:rPr>
          <w:b/>
        </w:rPr>
        <w:t>section 3</w:t>
      </w:r>
      <w:r>
        <w:t xml:space="preserve">, and </w:t>
      </w:r>
      <w:r w:rsidR="002D5D28">
        <w:t xml:space="preserve">by Jetten et al., </w:t>
      </w:r>
      <w:r w:rsidR="002D5D28">
        <w:fldChar w:fldCharType="begin"/>
      </w:r>
      <w:r w:rsidR="002D5D28">
        <w:instrText xml:space="preserve"> ADDIN ZOTERO_ITEM CSL_CITATION {"citationID":"iTelbLwv","properties":{"formattedCitation":"(Jetten et al., 2021)","plainCitation":"(Jetten et al., 2021)","noteIndex":0},"citationItems":[{"id":694,"uris":["http://zotero.org/groups/4710326/items/ESDI8EYI"],"itemData":{"id":694,"type":"report","abstract":"This is the end report of the NPOS-F project “Professionalising data stewardship”, part of the NPOS FAIR data programme line. This version [1.1] of the report has been formally accepted by the NPOS Steering Committee [February 11, 2021] About the NPOS F project: https://www.openscience.nl/en/projects/project-f-professionalising-data-stewardship-competences-training-and-education Authors: Mijke Jetten (Dutch Techcentre for Lifesciences, DTL) Marjan Grootveld (Data Archiving and Networked Services, DANS) Annemie Mordant (Maastricht University) Mascha Jansen (GO FAIR Foundation, GFF) Margreet Bloemers (ZonMw) Margriet Miedema (National Coordination Point Research Data Management, LCRDM) Celia van Gelder (Dutch Techcentre for Lifesciences, DTL) Title: Professionalising data stewardship in the Netherlands: competences, training and education. Dutch Roadmap towards national implementation of FAIR data stewardship Reference: Mijke Jetten, Marjan Grootveld, Annemie Mordant, Mascha Jansen, Margreet Bloemers, Margriet Miedema, &amp;amp; Celia W.G. van Gelder. (2021). Professionalising data stewardship in the Netherlands. Competences, training and education. Dutch roadmap towards national implementation of FAIR data stewardship. Zenodo. https://doi.org/10.5281/zenodo.4320504 Use, reproduction and distribution of the content of this report is permitted if provided with reference to this report. For more information about the project, you may contact Mijke Jetten (mijke.jetten@dtls.nl).","language":"en","license":"Creative Commons Attribution 4.0 International, Open Access","note":"DOI: 10.5281/ZENODO.4320504","publisher":"Zenodo","source":"DOI.org (Datacite)","title":"Professionalising data stewardship in the Netherlands. Competences, training and education. Dutch roadmap towards national implementation of FAIR data stewardship","URL":"https://zenodo.org/record/4320504","author":[{"family":"Jetten","given":"Mijke"},{"family":"Grootveld","given":"Marjan"},{"family":"Mordant","given":"Annemie"},{"family":"Jansen","given":"Mascha"},{"family":"Bloemers","given":"Margreet"},{"family":"Miedema","given":"Margriet"},{"family":"Gelder","given":"Celia W.G. Van"}],"accessed":{"date-parts":[["2022",9,28]]},"issued":{"date-parts":[["2021",3,19]]}}}],"schema":"https://github.com/citation-style-language/schema/raw/master/csl-citation.json"} </w:instrText>
      </w:r>
      <w:r w:rsidR="002D5D28">
        <w:fldChar w:fldCharType="separate"/>
      </w:r>
      <w:r w:rsidR="002D5D28" w:rsidRPr="002D5D28">
        <w:t>( 2021)</w:t>
      </w:r>
      <w:r w:rsidR="002D5D28">
        <w:fldChar w:fldCharType="end"/>
      </w:r>
      <w:r w:rsidR="002D5D28">
        <w:t xml:space="preserve"> for the </w:t>
      </w:r>
      <w:r>
        <w:t>Data Stewards in the Netherlands, the trend to professionalise TIRs leads to improvements in the visibility of the</w:t>
      </w:r>
      <w:r w:rsidR="002D5D28">
        <w:t>ir</w:t>
      </w:r>
      <w:r>
        <w:t xml:space="preserve"> work, increased opportunities for training and networking with peers, and role-specific rewards and recognition. We argue that professionalisation also improves the integration of TIRs within research organisational structures. As seen with Research Software Engineers, TIRs may operate in fully independent teams that consult with academic researchers. This structure necessitates leadership responsibility, creating the opportunity for parity in responsibility and compensation between an academic researcher managing a lab group and a TIR managing a team of research support specialists. TIR leadership will also invite a degree of autonomy to direct activities and professional development within the team, including the opportunity to contribute to larger infrastructural change through service on institutional committees. The demarcation of specific responsibilities also supports negotiations to command a salary commensurate with expertise</w:t>
      </w:r>
      <w:del w:id="36" w:author="Author">
        <w:r w:rsidDel="007328D2">
          <w:delText>,</w:delText>
        </w:r>
      </w:del>
      <w:r>
        <w:t xml:space="preserve"> and make</w:t>
      </w:r>
      <w:ins w:id="37" w:author="Author">
        <w:r w:rsidR="005373E6">
          <w:t>s</w:t>
        </w:r>
      </w:ins>
      <w:r>
        <w:t xml:space="preserve"> it easier for individuals to move across institutions.</w:t>
      </w:r>
    </w:p>
    <w:p w14:paraId="7E0A9447" w14:textId="77777777" w:rsidR="00381C8F" w:rsidRDefault="00381C8F" w:rsidP="00005B38">
      <w:pPr>
        <w:spacing w:line="360" w:lineRule="auto"/>
      </w:pPr>
    </w:p>
    <w:p w14:paraId="76E773E8" w14:textId="12A91AA3" w:rsidR="00381C8F" w:rsidRDefault="002D458F" w:rsidP="00005B38">
      <w:pPr>
        <w:spacing w:line="360" w:lineRule="auto"/>
      </w:pPr>
      <w:r>
        <w:t xml:space="preserve">Professionalisation is, however, hampered by variability in the recognition and career support available to TIRs across institutions. This variability could be addressed through the creation of a new job family and pathway which parallels the development of the distinction between "Research", "Teaching and Research", or "Teaching and Scholarship" grades found in many UK institutions (for example the </w:t>
      </w:r>
      <w:r w:rsidR="009F2958">
        <w:fldChar w:fldCharType="begin"/>
      </w:r>
      <w:r w:rsidR="009F2958">
        <w:instrText xml:space="preserve"> ADDIN ZOTERO_ITEM CSL_CITATION {"citationID":"y4ogQE5b","properties":{"formattedCitation":"(University of Sussex, 2019)","plainCitation":"(University of Sussex, 2019)","dontUpdate":true,"noteIndex":0},"citationItems":[{"id":718,"uris":["http://zotero.org/groups/4710326/items/T5CH3K3F"],"itemData":{"id":718,"type":"webpage","container-title":"University of Sussex","language":"English","title":"Academic Role Profiles","URL":"https://web.archive.org/web/20191222011201/https://www.sussex.ac.uk/humanresources/business-services/jobevaluation/academicroleprofiles","author":[{"family":"University of Sussex","given":""}],"accessed":{"date-parts":[["2019",12,20]]},"issued":{"date-parts":[["2019"]]}}}],"schema":"https://github.com/citation-style-language/schema/raw/master/csl-citation.json"} </w:instrText>
      </w:r>
      <w:r w:rsidR="009F2958">
        <w:fldChar w:fldCharType="separate"/>
      </w:r>
      <w:r w:rsidR="009F2958" w:rsidRPr="009F2958">
        <w:t xml:space="preserve">University of Sussex </w:t>
      </w:r>
      <w:r w:rsidR="009F2958">
        <w:t>(</w:t>
      </w:r>
      <w:r w:rsidR="009F2958" w:rsidRPr="009F2958">
        <w:t>2019)</w:t>
      </w:r>
      <w:r w:rsidR="009F2958">
        <w:fldChar w:fldCharType="end"/>
      </w:r>
      <w:r>
        <w:t xml:space="preserve"> and </w:t>
      </w:r>
      <w:r w:rsidR="009F2958">
        <w:fldChar w:fldCharType="begin"/>
      </w:r>
      <w:r w:rsidR="00DE377E">
        <w:instrText xml:space="preserve"> ADDIN ZOTERO_ITEM CSL_CITATION {"citationID":"edZvdyn3","properties":{"formattedCitation":"(University of St Andrews, 2015)","plainCitation":"(University of St Andrews, 2015)","dontUpdate":true,"noteIndex":0},"citationItems":[{"id":717,"uris":["http://zotero.org/groups/4710326/items/SWIHK7FV"],"itemData":{"id":717,"type":"webpage","container-title":"University of St Andrews - Human Resources","language":"English","title":"Job Families and Generic Role Descriptors - Guidance Notes","URL":"https://web.archive.org/web/20151007123310/https://www.st-andrews.ac.uk/hr/gradingrewardandconditions/jobfamiliesgenericroledescriptors/jobfamiliesguidancenotes/","author":[{"family":"University of St Andrews","given":""}],"accessed":{"date-parts":[["2022",9,24]]},"issued":{"date-parts":[["2015"]]}}}],"schema":"https://github.com/citation-style-language/schema/raw/master/csl-citation.json"} </w:instrText>
      </w:r>
      <w:r w:rsidR="009F2958">
        <w:fldChar w:fldCharType="separate"/>
      </w:r>
      <w:r w:rsidR="009F2958" w:rsidRPr="009F2958">
        <w:t xml:space="preserve">University of St Andrews </w:t>
      </w:r>
      <w:r w:rsidR="009F2958">
        <w:t>(</w:t>
      </w:r>
      <w:r w:rsidR="009F2958" w:rsidRPr="009F2958">
        <w:t>2015)</w:t>
      </w:r>
      <w:r w:rsidR="009F2958">
        <w:fldChar w:fldCharType="end"/>
      </w:r>
      <w:r w:rsidR="002D5D28">
        <w:t>),</w:t>
      </w:r>
      <w:r w:rsidR="002D5D28" w:rsidRPr="002D5D28">
        <w:t xml:space="preserve"> and the work by the National Collaborative Research Infrastructure Strategy </w:t>
      </w:r>
      <w:r w:rsidR="002D5D28">
        <w:fldChar w:fldCharType="begin"/>
      </w:r>
      <w:r w:rsidR="002D5D28">
        <w:instrText xml:space="preserve"> ADDIN ZOTERO_ITEM CSL_CITATION {"citationID":"U7yTZGOf","properties":{"formattedCitation":"(NCRIS, 2022)","plainCitation":"(NCRIS, 2022)","noteIndex":0},"citationItems":[{"id":1406,"uris":["http://zotero.org/groups/4710326/items/F7H48B4G"],"itemData":{"id":1406,"type":"webpage","container-title":"The Australian National Fabrication Facility","title":"Towards better recognition for Research Infrastructure Specialists","URL":"https://web.archive.org/web/20230425094426/https://anff.org.au/news/towards-better-recognition-for-research-infrastructure-specialists/","author":[{"family":"NCRIS","given":""}],"issued":{"date-parts":[["2022"]]}}}],"schema":"https://github.com/citation-style-language/schema/raw/master/csl-citation.json"} </w:instrText>
      </w:r>
      <w:r w:rsidR="002D5D28">
        <w:fldChar w:fldCharType="separate"/>
      </w:r>
      <w:r w:rsidR="002D5D28" w:rsidRPr="002D5D28">
        <w:t>(NCRIS, 2022)</w:t>
      </w:r>
      <w:r w:rsidR="002D5D28">
        <w:fldChar w:fldCharType="end"/>
      </w:r>
      <w:r>
        <w:t xml:space="preserve">. Promotion levels in these new job families should </w:t>
      </w:r>
      <w:r w:rsidR="002D5D28">
        <w:t xml:space="preserve">match </w:t>
      </w:r>
      <w:r>
        <w:t xml:space="preserve">academic and managerial roles, in contrast to the Technical and Operational or Facilities profiles that only go as high as a standard post-doctoral grade. We note that these job families were legitimised in the UK following negotiation between campus trade unions (University and Colleges Union (UCU), Unite and Unison) and representatives of the employers. Such a change may therefore require engagement of Unions across the sector to advocate on behalf of all research institution employees. </w:t>
      </w:r>
    </w:p>
    <w:p w14:paraId="28567EE6" w14:textId="77777777" w:rsidR="00381C8F" w:rsidRDefault="00381C8F" w:rsidP="00005B38">
      <w:pPr>
        <w:spacing w:line="360" w:lineRule="auto"/>
      </w:pPr>
    </w:p>
    <w:p w14:paraId="194EFB86" w14:textId="65B2F9CD" w:rsidR="00381C8F" w:rsidRDefault="002D458F" w:rsidP="00005B38">
      <w:pPr>
        <w:spacing w:line="360" w:lineRule="auto"/>
      </w:pPr>
      <w:r>
        <w:t xml:space="preserve">The professionalisation of TIRs could be further accelerated if larger mainstream funders created TIR fellowships (see similar recommendations by </w:t>
      </w:r>
      <w:r w:rsidR="009F2958">
        <w:fldChar w:fldCharType="begin"/>
      </w:r>
      <w:r w:rsidR="00DE377E">
        <w:instrText xml:space="preserve"> ADDIN ZOTERO_ITEM CSL_CITATION {"citationID":"doUj1UOW","properties":{"formattedCitation":"(Teperek et al., 2022; UKRI-Research England, 2022)","plainCitation":"(Teperek et al., 2022; UKRI-Research England, 2022)","dontUpdate":true,"noteIndex":0},"citationItems":[{"id":680,"uris":["http://zotero.org/groups/4710326/items/U9H3FBL6"],"itemData":{"id":680,"type":"article-journal","container-title":"Nature","DOI":"10.1038/d41586-022-01081-8","ISSN":"0028-0836, 1476-4687","journalAbbreviation":"Nature","language":"en","page":"d41586-022-01081-8","source":"DOI.org (Crossref)","title":"Time to re-think the divide between academic and support staff","author":[{"family":"Teperek","given":"Marta"},{"family":"Cruz","given":"Maria"},{"family":"Kingsley","given":"Danny"}],"issued":{"date-parts":[["2022",4,14]]}}},{"id":701,"uris":["http://zotero.org/groups/4710326/items/I25F3RF6"],"itemData":{"id":701,"type":"report","language":"English","title":"Research Culture: A Technician Lens","URL":"https://www.mitalent.ac.uk/Research-Culture","author":[{"family":"UKRI-Research England","given":""}],"accessed":{"date-parts":[["2022",9,28]]},"issued":{"date-parts":[["2022"]]}}}],"schema":"https://github.com/citation-style-language/schema/raw/master/csl-citation.json"} </w:instrText>
      </w:r>
      <w:r w:rsidR="009F2958">
        <w:fldChar w:fldCharType="separate"/>
      </w:r>
      <w:r w:rsidR="009F2958" w:rsidRPr="009F2958">
        <w:t>Teperek et al.</w:t>
      </w:r>
      <w:r w:rsidR="009F2958">
        <w:t xml:space="preserve"> (</w:t>
      </w:r>
      <w:r w:rsidR="009F2958" w:rsidRPr="009F2958">
        <w:t>2022</w:t>
      </w:r>
      <w:r w:rsidR="009F2958">
        <w:t xml:space="preserve">) and </w:t>
      </w:r>
      <w:r w:rsidR="009F2958" w:rsidRPr="009F2958">
        <w:t xml:space="preserve">UKRI-Research England </w:t>
      </w:r>
      <w:r w:rsidR="009F2958">
        <w:t>(</w:t>
      </w:r>
      <w:r w:rsidR="009F2958" w:rsidRPr="009F2958">
        <w:t>2022</w:t>
      </w:r>
      <w:r w:rsidR="009F2958">
        <w:t>)</w:t>
      </w:r>
      <w:r w:rsidR="009F2958" w:rsidRPr="009F2958">
        <w:t>)</w:t>
      </w:r>
      <w:r w:rsidR="009F2958">
        <w:fldChar w:fldCharType="end"/>
      </w:r>
      <w:r>
        <w:t>. This would require a cultural change from funders to value long</w:t>
      </w:r>
      <w:r w:rsidR="002D5D28">
        <w:t>-</w:t>
      </w:r>
      <w:r>
        <w:t xml:space="preserve">term investment in individual TIRs, and infrastructural change in how funds are distributed. In our idealised future, once role profiles are professionalised and standardised, institutions may ensure the continuity of support without the need for individual fellowships, through </w:t>
      </w:r>
      <w:r>
        <w:lastRenderedPageBreak/>
        <w:t>dedicated</w:t>
      </w:r>
      <w:r w:rsidR="002D5D28">
        <w:t xml:space="preserve"> structural</w:t>
      </w:r>
      <w:r>
        <w:t xml:space="preserve"> funding.</w:t>
      </w:r>
      <w:r w:rsidR="002D5D28" w:rsidRPr="002D5D28">
        <w:t xml:space="preserve"> A recent report by the UK Science, Innovation and Technology Government committee </w:t>
      </w:r>
      <w:r w:rsidR="002D5D28">
        <w:fldChar w:fldCharType="begin"/>
      </w:r>
      <w:r w:rsidR="002D5D28">
        <w:instrText xml:space="preserve"> ADDIN ZOTERO_ITEM CSL_CITATION {"citationID":"uL8RIt5r","properties":{"formattedCitation":"(UK Science, Innovation, and Technology Committee, 2023)","plainCitation":"(UK Science, Innovation, and Technology Committee, 2023)","noteIndex":0},"citationItems":[{"id":1403,"uris":["http://zotero.org/groups/4710326/items/HTKPH79G"],"itemData":{"id":1403,"type":"report","number":"Sixth report of the session 2022-2023","title":"Reproducibility and Research Integrity Report","URL":"https://committees.parliament.uk/publications/39343/documents/194466/default/","author":[{"family":"UK Science, Innovation, and Technology Committee","given":""}],"issued":{"date-parts":[["2023"]]}}}],"schema":"https://github.com/citation-style-language/schema/raw/master/csl-citation.json"} </w:instrText>
      </w:r>
      <w:r w:rsidR="002D5D28">
        <w:fldChar w:fldCharType="separate"/>
      </w:r>
      <w:r w:rsidR="002D5D28" w:rsidRPr="002D5D28">
        <w:t>(2023)</w:t>
      </w:r>
      <w:r w:rsidR="002D5D28">
        <w:fldChar w:fldCharType="end"/>
      </w:r>
      <w:r w:rsidR="002D5D28">
        <w:t xml:space="preserve"> </w:t>
      </w:r>
      <w:r w:rsidR="002D5D28" w:rsidRPr="002D5D28">
        <w:t>on Reproducibility and Research Integrity recommended that “Funders and universities should develop dedicated funding for the presence of statistical experts and software developers in research teams. In tandem, universities should work on developing formalised, aspirational career paths for these professions.” showing fledgling support for this idea at the highest level</w:t>
      </w:r>
      <w:r w:rsidR="002D5D28">
        <w:fldChar w:fldCharType="begin"/>
      </w:r>
      <w:r w:rsidR="002D5D28">
        <w:instrText xml:space="preserve"> ADDIN ZOTERO_ITEM CSL_CITATION {"citationID":"AVYR3Fym","properties":{"formattedCitation":"(UK Science, Innovation, and Technology Committee, 2023)","plainCitation":"(UK Science, Innovation, and Technology Committee, 2023)","noteIndex":0},"citationItems":[{"id":1403,"uris":["http://zotero.org/groups/4710326/items/HTKPH79G"],"itemData":{"id":1403,"type":"report","number":"Sixth report of the session 2022-2023","title":"Reproducibility and Research Integrity Report","URL":"https://committees.parliament.uk/publications/39343/documents/194466/default/","author":[{"family":"UK Science, Innovation, and Technology Committee","given":""}],"issued":{"date-parts":[["2023"]]}}}],"schema":"https://github.com/citation-style-language/schema/raw/master/csl-citation.json"} </w:instrText>
      </w:r>
      <w:r w:rsidR="00000000">
        <w:fldChar w:fldCharType="separate"/>
      </w:r>
      <w:r w:rsidR="002D5D28">
        <w:fldChar w:fldCharType="end"/>
      </w:r>
      <w:r w:rsidR="002D5D28">
        <w:t>.</w:t>
      </w:r>
    </w:p>
    <w:p w14:paraId="0613FF7A" w14:textId="77777777" w:rsidR="00381C8F" w:rsidRDefault="002D458F">
      <w:pPr>
        <w:pStyle w:val="Heading2"/>
      </w:pPr>
      <w:bookmarkStart w:id="38" w:name="_pc4j648vsj58" w:colFirst="0" w:colLast="0"/>
      <w:bookmarkEnd w:id="38"/>
      <w:r>
        <w:t>5. Conclusion</w:t>
      </w:r>
    </w:p>
    <w:p w14:paraId="483C9CD9" w14:textId="32248DE6" w:rsidR="00381C8F" w:rsidRDefault="002D5D28" w:rsidP="00005B38">
      <w:pPr>
        <w:spacing w:line="360" w:lineRule="auto"/>
      </w:pPr>
      <w:r w:rsidRPr="002D5D28">
        <w:t>Recent socio-technical advancements have</w:t>
      </w:r>
      <w:r>
        <w:t xml:space="preserve"> </w:t>
      </w:r>
      <w:r w:rsidR="002D458F">
        <w:t>brought attention to the opportunities and needs surrounding research teams with diverse expert skills. Nevertheless, there is considerable work to</w:t>
      </w:r>
      <w:r w:rsidR="00393638">
        <w:t xml:space="preserve"> be done to</w:t>
      </w:r>
      <w:r w:rsidR="002D458F">
        <w:t xml:space="preserve"> ensure that </w:t>
      </w:r>
      <w:r w:rsidR="00393638">
        <w:t xml:space="preserve">all </w:t>
      </w:r>
      <w:r w:rsidR="002D458F">
        <w:t xml:space="preserve">individuals who </w:t>
      </w:r>
      <w:r w:rsidR="00393638">
        <w:t xml:space="preserve">make </w:t>
      </w:r>
      <w:r w:rsidR="002D458F">
        <w:t>significant</w:t>
      </w:r>
      <w:r w:rsidR="00393638">
        <w:t xml:space="preserve"> contributions</w:t>
      </w:r>
      <w:r w:rsidR="002D458F">
        <w:t xml:space="preserve"> to </w:t>
      </w:r>
      <w:r w:rsidR="00393638">
        <w:t xml:space="preserve">research </w:t>
      </w:r>
      <w:r w:rsidR="002D458F">
        <w:t xml:space="preserve">teams are appropriately acknowledged and rewarded. TIRs </w:t>
      </w:r>
      <w:r w:rsidR="00393638">
        <w:t>are a unique facet of this problem, as positions dedicated to support research, but existing outside the typical researcher career structure. As a result, TIRs</w:t>
      </w:r>
      <w:r w:rsidR="002D458F">
        <w:t xml:space="preserve"> experience a lack of autonomy, have limited opportunities for career development, and face prejudice for deviating from the traditional academic credit system.</w:t>
      </w:r>
    </w:p>
    <w:p w14:paraId="585A0D24" w14:textId="77777777" w:rsidR="00381C8F" w:rsidRDefault="00381C8F" w:rsidP="00005B38">
      <w:pPr>
        <w:spacing w:line="360" w:lineRule="auto"/>
      </w:pPr>
    </w:p>
    <w:p w14:paraId="11B715E4" w14:textId="37DF1A22" w:rsidR="00381C8F" w:rsidRDefault="002D458F" w:rsidP="00005B38">
      <w:pPr>
        <w:spacing w:line="360" w:lineRule="auto"/>
      </w:pPr>
      <w:r>
        <w:t>While acknowledging that there are significant challenges faced by TIRs in the current academic model, we highlighted three cases where there have been efforts to professionalise TIR profiles, thereby creating communities, recognisable standards in training, development opportunities, and collective advocacy</w:t>
      </w:r>
      <w:r w:rsidR="00393638">
        <w:t xml:space="preserve">: </w:t>
      </w:r>
      <w:r w:rsidR="00393638" w:rsidRPr="00393638">
        <w:t>Research Software Engineers</w:t>
      </w:r>
      <w:ins w:id="39" w:author="Author">
        <w:r w:rsidR="008643F7">
          <w:t>,</w:t>
        </w:r>
      </w:ins>
      <w:del w:id="40" w:author="Author">
        <w:r w:rsidR="00393638" w:rsidRPr="00393638" w:rsidDel="008643F7">
          <w:delText>;</w:delText>
        </w:r>
      </w:del>
      <w:r w:rsidR="00393638" w:rsidRPr="00393638">
        <w:t xml:space="preserve"> Research Community Managers</w:t>
      </w:r>
      <w:ins w:id="41" w:author="Author">
        <w:r w:rsidR="008643F7">
          <w:t>,</w:t>
        </w:r>
      </w:ins>
      <w:del w:id="42" w:author="Author">
        <w:r w:rsidR="00393638" w:rsidRPr="00393638" w:rsidDel="008643F7">
          <w:delText>;</w:delText>
        </w:r>
      </w:del>
      <w:r w:rsidR="00393638" w:rsidRPr="00393638">
        <w:t xml:space="preserve"> </w:t>
      </w:r>
      <w:ins w:id="43" w:author="Author">
        <w:r w:rsidR="008643F7">
          <w:t xml:space="preserve">and </w:t>
        </w:r>
      </w:ins>
      <w:r w:rsidR="00393638" w:rsidRPr="00393638">
        <w:t>Research Application Managers</w:t>
      </w:r>
      <w:r>
        <w:t>.</w:t>
      </w:r>
    </w:p>
    <w:p w14:paraId="37CF9050" w14:textId="77777777" w:rsidR="00381C8F" w:rsidRDefault="00381C8F" w:rsidP="00005B38">
      <w:pPr>
        <w:spacing w:line="360" w:lineRule="auto"/>
      </w:pPr>
    </w:p>
    <w:p w14:paraId="30E027A7" w14:textId="3F648B4B" w:rsidR="00381C8F" w:rsidRDefault="00393638" w:rsidP="00005B38">
      <w:pPr>
        <w:spacing w:line="360" w:lineRule="auto"/>
      </w:pPr>
      <w:r w:rsidRPr="00393638">
        <w:t xml:space="preserve">Drawing from the successes and learnings of these case studies </w:t>
      </w:r>
      <w:r>
        <w:t>in Section 4</w:t>
      </w:r>
      <w:r w:rsidR="002D458F">
        <w:t>, we suggest four system-level changes</w:t>
      </w:r>
      <w:r>
        <w:t xml:space="preserve"> to address issues in the systems of reward and recognition available to TIRs, and their integration with the work and priorities of research academics. A summary of each proposal is provided below</w:t>
      </w:r>
      <w:r w:rsidR="002D458F">
        <w:t>:</w:t>
      </w:r>
    </w:p>
    <w:p w14:paraId="225DFC4C" w14:textId="77777777" w:rsidR="00381C8F" w:rsidRDefault="00381C8F" w:rsidP="00005B38">
      <w:pPr>
        <w:spacing w:line="360" w:lineRule="auto"/>
      </w:pPr>
    </w:p>
    <w:p w14:paraId="0AA4C628" w14:textId="5A6FF12C" w:rsidR="00381C8F" w:rsidRDefault="002D458F" w:rsidP="00005B38">
      <w:pPr>
        <w:spacing w:line="360" w:lineRule="auto"/>
      </w:pPr>
      <w:r>
        <w:t xml:space="preserve">1) Shift the focus of academic research to </w:t>
      </w:r>
      <w:r w:rsidR="00393638">
        <w:t>appropriately value</w:t>
      </w:r>
      <w:r>
        <w:t xml:space="preserve"> the </w:t>
      </w:r>
      <w:r>
        <w:rPr>
          <w:i/>
        </w:rPr>
        <w:t>process</w:t>
      </w:r>
      <w:r>
        <w:t xml:space="preserve"> of the endeavour, not</w:t>
      </w:r>
      <w:r w:rsidR="00393638">
        <w:t xml:space="preserve"> only</w:t>
      </w:r>
      <w:r>
        <w:t xml:space="preserve"> the </w:t>
      </w:r>
      <w:r>
        <w:rPr>
          <w:i/>
        </w:rPr>
        <w:t>prestige</w:t>
      </w:r>
      <w:r>
        <w:t xml:space="preserve"> of the outputs. Acknowledging that no output is necessarily final, we advocate for frequent or continuous public documentation (publication) of every stage of research, allowing for recognition of various contributions at each stage.</w:t>
      </w:r>
    </w:p>
    <w:p w14:paraId="6E529823" w14:textId="77777777" w:rsidR="00381C8F" w:rsidRDefault="00381C8F" w:rsidP="00005B38">
      <w:pPr>
        <w:spacing w:line="360" w:lineRule="auto"/>
      </w:pPr>
    </w:p>
    <w:p w14:paraId="71A36BFA" w14:textId="1BC20696" w:rsidR="00381C8F" w:rsidRDefault="002D458F" w:rsidP="00005B38">
      <w:pPr>
        <w:spacing w:line="360" w:lineRule="auto"/>
      </w:pPr>
      <w:r>
        <w:t xml:space="preserve">2) Expand the system for recognising contributions, </w:t>
      </w:r>
      <w:r w:rsidR="00393638">
        <w:t xml:space="preserve">going beyond the implementation </w:t>
      </w:r>
      <w:r>
        <w:t xml:space="preserve">of </w:t>
      </w:r>
      <w:proofErr w:type="spellStart"/>
      <w:r>
        <w:t>CRediT</w:t>
      </w:r>
      <w:proofErr w:type="spellEnd"/>
      <w:r>
        <w:t xml:space="preserve">, </w:t>
      </w:r>
      <w:r w:rsidR="00393638">
        <w:t>by acknowledging contributions that are not visible in the form of authorship</w:t>
      </w:r>
      <w:r>
        <w:t xml:space="preserve">. </w:t>
      </w:r>
    </w:p>
    <w:p w14:paraId="25723A00" w14:textId="77777777" w:rsidR="00381C8F" w:rsidRDefault="00381C8F" w:rsidP="00005B38">
      <w:pPr>
        <w:spacing w:line="360" w:lineRule="auto"/>
      </w:pPr>
    </w:p>
    <w:p w14:paraId="2A27E64C" w14:textId="77777777" w:rsidR="00381C8F" w:rsidRDefault="002D458F" w:rsidP="00005B38">
      <w:pPr>
        <w:spacing w:line="360" w:lineRule="auto"/>
      </w:pPr>
      <w:r>
        <w:lastRenderedPageBreak/>
        <w:t xml:space="preserve">3) Create mechanisms for validating the quality and impact of non-journal outputs akin to peer review, noting that this will require infrastructural development in the delivery of review, and agreement on review standards for different output types. </w:t>
      </w:r>
    </w:p>
    <w:p w14:paraId="57BAB259" w14:textId="77777777" w:rsidR="00381C8F" w:rsidRDefault="00381C8F" w:rsidP="00005B38">
      <w:pPr>
        <w:spacing w:line="360" w:lineRule="auto"/>
      </w:pPr>
    </w:p>
    <w:p w14:paraId="3058D7C6" w14:textId="77777777" w:rsidR="00381C8F" w:rsidRDefault="002D458F" w:rsidP="00005B38">
      <w:pPr>
        <w:spacing w:line="360" w:lineRule="auto"/>
      </w:pPr>
      <w:r>
        <w:t>4) Standardise and professionalise roles and pathways for career development, culminating in an academic career track which is distinct from the current "researcher" versus "non-researcher" dichotomy and, importantly, not restricted in the level of influence or reward achievable.</w:t>
      </w:r>
    </w:p>
    <w:p w14:paraId="5B5A9FCB" w14:textId="77777777" w:rsidR="00381C8F" w:rsidRDefault="00381C8F" w:rsidP="00005B38">
      <w:pPr>
        <w:spacing w:line="360" w:lineRule="auto"/>
      </w:pPr>
    </w:p>
    <w:p w14:paraId="3EB118EB" w14:textId="2C0CDF97" w:rsidR="00381C8F" w:rsidRDefault="002D458F" w:rsidP="00005B38">
      <w:pPr>
        <w:spacing w:line="360" w:lineRule="auto"/>
      </w:pPr>
      <w:r>
        <w:t xml:space="preserve">These proposals are offered at a time of increasing focus on increasing support for the open dissemination of research outputs </w:t>
      </w:r>
      <w:r w:rsidR="009F2958">
        <w:fldChar w:fldCharType="begin"/>
      </w:r>
      <w:r w:rsidR="009F2958">
        <w:instrText xml:space="preserve"> ADDIN ZOTERO_ITEM CSL_CITATION {"citationID":"nEsgs4JJ","properties":{"formattedCitation":"(Concordat Working Group, 2016; {\\i{}OSTP Public Access Memo}, 2022; UNESCO, 2021)","plainCitation":"(Concordat Working Group, 2016; OSTP Public Access Memo, 2022; UNESCO, 2021)","noteIndex":0},"citationItems":[{"id":713,"uris":["http://zotero.org/groups/4710326/items/PS2IH55B"],"itemData":{"id":713,"type":"report","publisher":"UK Research and Innovation","title":"Concordat on open research data","URL":"https://www.ukri.org/wp-content/uploads/2020/10/UKRI-020920-ConcordatonOpenResearchData.pdf","author":[{"family":"Concordat Working Group","given":""}],"accessed":{"date-parts":[["2022",9,1]]},"issued":{"date-parts":[["2016"]]}}},{"id":712,"uris":["http://zotero.org/groups/4710326/items/C66W2FRX"],"itemData":{"id":712,"type":"hearing","event-place":"Washington D.C.","language":"English","publisher-place":"Washington D.C.","section":"White House Office of Science and Technology Policy (OSTP)","title":"OSTP Public Access Memo","URL":"https://www.whitehouse.gov/wp-content/uploads/2022/08/08-2022-OSTP-Public-Access-Memo.pdf","contributor":[{"family":"Nelson","given":"Alondra"}],"issued":{"date-parts":[["2022",8,25]]}}},{"id":690,"uris":["http://zotero.org/groups/4710326/items/44RPB9IZ"],"itemData":{"id":690,"type":"report","event-place":"7, place de Fontenoy, 75352 Paris 07 SP, France","publisher":"United Nations Educational, Scientific and Cultural Organization","publisher-place":"7, place de Fontenoy, 75352 Paris 07 SP, France","title":"UNESCO Recommendation on Open Science","URL":"https://web.archive.org/web/20220820070614/https://unesdoc.unesco.org/ark:/48223/pf0000379949.locale=en","author":[{"family":"UNESCO","given":""}],"accessed":{"date-parts":[["2022",8,20]]},"issued":{"date-parts":[["2021"]]}}}],"schema":"https://github.com/citation-style-language/schema/raw/master/csl-citation.json"} </w:instrText>
      </w:r>
      <w:r w:rsidR="009F2958">
        <w:fldChar w:fldCharType="separate"/>
      </w:r>
      <w:r w:rsidR="009F2958" w:rsidRPr="009F2958">
        <w:rPr>
          <w:szCs w:val="24"/>
        </w:rPr>
        <w:t xml:space="preserve">(Concordat Working Group, 2016; </w:t>
      </w:r>
      <w:r w:rsidR="009F2958" w:rsidRPr="009F2958">
        <w:rPr>
          <w:i/>
          <w:iCs/>
          <w:szCs w:val="24"/>
        </w:rPr>
        <w:t>OSTP Public Access Memo</w:t>
      </w:r>
      <w:r w:rsidR="009F2958" w:rsidRPr="009F2958">
        <w:rPr>
          <w:szCs w:val="24"/>
        </w:rPr>
        <w:t>, 2022; UNESCO, 2021)</w:t>
      </w:r>
      <w:r w:rsidR="009F2958">
        <w:fldChar w:fldCharType="end"/>
      </w:r>
      <w:r>
        <w:t xml:space="preserve">, calls to improve the broader culture of academia </w:t>
      </w:r>
      <w:r w:rsidR="009F2958">
        <w:fldChar w:fldCharType="begin"/>
      </w:r>
      <w:r w:rsidR="009F2958">
        <w:instrText xml:space="preserve"> ADDIN ZOTERO_ITEM CSL_CITATION {"citationID":"PbZDyGrF","properties":{"formattedCitation":"(COARA, 2022; Wellcome Trust, 2020)","plainCitation":"(COARA, 2022; Wellcome Trust, 2020)","noteIndex":0},"citationItems":[{"id":689,"uris":["http://zotero.org/groups/4710326/items/9B2J4SE7"],"itemData":{"id":689,"type":"report","language":"English","title":"The Agreement on Reforming Research Assessment","URL":"https://web.archive.org/web/20220930124600/https://coara.eu/agreement/the-agreement-full-text/","author":[{"family":"COARA","given":""}],"accessed":{"date-parts":[["2022",9,30]]},"issued":{"date-parts":[["2022"]]}}},{"id":661,"uris":["http://zotero.org/groups/4710326/items/NJQT4HU3"],"itemData":{"id":661,"type":"report","language":"English","publisher":"Wellcome Trust","title":"What Researchers Think About the Culture They Work In","URL":"https://wellcome.org/reports/what-researchers-think-about-research-culture","author":[{"family":"Wellcome Trust","given":""}],"issued":{"date-parts":[["2020",1,15]]}}}],"schema":"https://github.com/citation-style-language/schema/raw/master/csl-citation.json"} </w:instrText>
      </w:r>
      <w:r w:rsidR="009F2958">
        <w:fldChar w:fldCharType="separate"/>
      </w:r>
      <w:r w:rsidR="009F2958" w:rsidRPr="009F2958">
        <w:t>(COARA, 2022; Wellcome Trust, 2020)</w:t>
      </w:r>
      <w:r w:rsidR="009F2958">
        <w:fldChar w:fldCharType="end"/>
      </w:r>
      <w:r>
        <w:t xml:space="preserve">, </w:t>
      </w:r>
      <w:r w:rsidR="00393638">
        <w:t xml:space="preserve">improving the bureaucratic efficiency of academia </w:t>
      </w:r>
      <w:r w:rsidR="00393638">
        <w:fldChar w:fldCharType="begin"/>
      </w:r>
      <w:r w:rsidR="00393638">
        <w:instrText xml:space="preserve"> ADDIN ZOTERO_ITEM CSL_CITATION {"citationID":"2YuYD7L0","properties":{"formattedCitation":"(Independent Review of Research Bureaucracy, 2022)","plainCitation":"(Independent Review of Research Bureaucracy, 2022)","noteIndex":0},"citationItems":[{"id":716,"uris":["http://zotero.org/groups/4710326/items/MF2ZC5NS"],"itemData":{"id":716,"type":"report","publisher":"UK Government - Department for Business, Energy &amp; Industrial Strategy","title":"Independent Review of Research Bureaucracy - Final Report","author":[{"family":"Independent Review of Research Bureaucracy","given":"Adam"}],"issued":{"date-parts":[["2022"]]}}}],"schema":"https://github.com/citation-style-language/schema/raw/master/csl-citation.json"} </w:instrText>
      </w:r>
      <w:r w:rsidR="00393638">
        <w:fldChar w:fldCharType="separate"/>
      </w:r>
      <w:r w:rsidR="00393638" w:rsidRPr="00393638">
        <w:t>(Independent Review of Research Bureaucracy, 2022)</w:t>
      </w:r>
      <w:r w:rsidR="00393638">
        <w:fldChar w:fldCharType="end"/>
      </w:r>
      <w:r w:rsidR="00393638">
        <w:t xml:space="preserve">, </w:t>
      </w:r>
      <w:r>
        <w:t xml:space="preserve">and the existing commitments to improve TIR positions </w:t>
      </w:r>
      <w:r w:rsidR="009F2958">
        <w:fldChar w:fldCharType="begin"/>
      </w:r>
      <w:r w:rsidR="00393638">
        <w:instrText xml:space="preserve"> ADDIN ZOTERO_ITEM CSL_CITATION {"citationID":"4Wvtwnzc","properties":{"formattedCitation":"(NCRIS, 2022; Technician Commitment, 2020)","plainCitation":"(NCRIS, 2022; Technician Commitment, 2020)","noteIndex":0},"citationItems":[{"id":1406,"uris":["http://zotero.org/groups/4710326/items/F7H48B4G"],"itemData":{"id":1406,"type":"webpage","container-title":"The Australian National Fabrication Facility","title":"Towards better recognition for Research Infrastructure Specialists","URL":"https://web.archive.org/web/20230425094426/https://anff.org.au/news/towards-better-recognition-for-research-infrastructure-specialists/","author":[{"family":"NCRIS","given":""}],"issued":{"date-parts":[["2022"]]}}},{"id":714,"uris":["http://zotero.org/groups/4710326/items/EIF9MV6T"],"itemData":{"id":714,"type":"webpage","container-title":"Technicians make it happen","title":"Technicians make it happen","URL":"https://web.archive.org/web/20200809162757/https://www.technicians.org.uk/technician-commitment","author":[{"family":"Technician Commitment","given":""}],"accessed":{"date-parts":[["2022",9,1]]},"issued":{"date-parts":[["2020"]]}}}],"schema":"https://github.com/citation-style-language/schema/raw/master/csl-citation.json"} </w:instrText>
      </w:r>
      <w:r w:rsidR="009F2958">
        <w:fldChar w:fldCharType="separate"/>
      </w:r>
      <w:r w:rsidR="00393638" w:rsidRPr="00393638">
        <w:t>(NCRIS, 2022; Technician Commitment, 2020)</w:t>
      </w:r>
      <w:r w:rsidR="009F2958">
        <w:fldChar w:fldCharType="end"/>
      </w:r>
      <w:r>
        <w:t xml:space="preserve">. If we seek to actualise the reform and ambitions of motions such as the San Francisco Declaration on Research Assessment </w:t>
      </w:r>
      <w:r w:rsidR="009F2958">
        <w:fldChar w:fldCharType="begin"/>
      </w:r>
      <w:r w:rsidR="009F2958">
        <w:instrText xml:space="preserve"> ADDIN ZOTERO_ITEM CSL_CITATION {"citationID":"6KKl5VQN","properties":{"formattedCitation":"(DORA, 2012)","plainCitation":"(DORA, 2012)","noteIndex":0},"citationItems":[{"id":715,"uris":["http://zotero.org/groups/4710326/items/A95Z56US"],"itemData":{"id":715,"type":"webpage","container-title":"DORA","language":"English","title":"San Francisco Declaration on Research Assessment","URL":"https://web.archive.org/web/20220903151339/https://sfdora.org/read/","author":[{"family":"DORA","given":""}],"accessed":{"date-parts":[["2022",9,3]]},"issued":{"date-parts":[["2012"]]}}}],"schema":"https://github.com/citation-style-language/schema/raw/master/csl-citation.json"} </w:instrText>
      </w:r>
      <w:r w:rsidR="009F2958">
        <w:fldChar w:fldCharType="separate"/>
      </w:r>
      <w:r w:rsidR="009F2958" w:rsidRPr="009F2958">
        <w:t>(DORA, 2012)</w:t>
      </w:r>
      <w:r w:rsidR="009F2958">
        <w:fldChar w:fldCharType="end"/>
      </w:r>
      <w:r>
        <w:t xml:space="preserve">, we must acknowledge that there is significant scope to modernise the culture and tools we use to recognise and reward contributions. Systemic changes that improve the access of TIRs to career satisfaction will impact the reward and recognition processes relevant to the entire academy, making room to acknowledge, value and celebrate more diverse contributions and contributors to </w:t>
      </w:r>
      <w:r w:rsidR="00393638">
        <w:t>research</w:t>
      </w:r>
      <w:r>
        <w:t>.</w:t>
      </w:r>
    </w:p>
    <w:p w14:paraId="48315A71" w14:textId="28676A2F" w:rsidR="009F2958" w:rsidRDefault="009F2958"/>
    <w:p w14:paraId="3662FFD7" w14:textId="77777777" w:rsidR="00F817F3" w:rsidRDefault="00F817F3" w:rsidP="00F817F3">
      <w:pPr>
        <w:pStyle w:val="Heading2"/>
      </w:pPr>
      <w:r>
        <w:t>Acknowledgements</w:t>
      </w:r>
    </w:p>
    <w:p w14:paraId="0EFDB6AC" w14:textId="77777777" w:rsidR="00F817F3" w:rsidRDefault="00F817F3" w:rsidP="00F817F3">
      <w:r>
        <w:t xml:space="preserve">We thank Dylan </w:t>
      </w:r>
      <w:proofErr w:type="spellStart"/>
      <w:r>
        <w:t>Roskam</w:t>
      </w:r>
      <w:proofErr w:type="spellEnd"/>
      <w:r>
        <w:t xml:space="preserve">-Edris for helpful comments and Julien Colomb for sharing resources. Many thanks to Sarahanne Field for editing this issue and for her support and patience in the process. Thanks to Yo Yehudi for input on the abstract and title of this work. We thank Sander van der </w:t>
      </w:r>
      <w:proofErr w:type="spellStart"/>
      <w:r>
        <w:t>Laan</w:t>
      </w:r>
      <w:proofErr w:type="spellEnd"/>
      <w:r>
        <w:t xml:space="preserve"> and </w:t>
      </w:r>
      <w:proofErr w:type="spellStart"/>
      <w:r>
        <w:t>Theodosios</w:t>
      </w:r>
      <w:proofErr w:type="spellEnd"/>
      <w:r>
        <w:t xml:space="preserve"> </w:t>
      </w:r>
      <w:proofErr w:type="spellStart"/>
      <w:r>
        <w:t>Famprikis</w:t>
      </w:r>
      <w:proofErr w:type="spellEnd"/>
      <w:r>
        <w:t xml:space="preserve"> for their input on the preprint of this work. We thank Natalia B. Dutra and Christopher R. Chartier for their helpful and constructive reviews.</w:t>
      </w:r>
    </w:p>
    <w:p w14:paraId="54330FB3" w14:textId="77777777" w:rsidR="00F817F3" w:rsidRDefault="00F817F3"/>
    <w:p w14:paraId="576B75C8" w14:textId="53A0AFE2" w:rsidR="00F817F3" w:rsidRDefault="00F817F3" w:rsidP="00F817F3">
      <w:pPr>
        <w:pStyle w:val="Heading2"/>
      </w:pPr>
      <w:r>
        <w:t>Funding</w:t>
      </w:r>
    </w:p>
    <w:p w14:paraId="64AAEC78" w14:textId="031F0960" w:rsidR="00F817F3" w:rsidRDefault="00F817F3">
      <w:r>
        <w:t xml:space="preserve">Arielle Bennett’s contributions were </w:t>
      </w:r>
      <w:r w:rsidRPr="00F817F3">
        <w:t>supported by Wave 1 of The UKRI Strategic Priorities Fund under the EPSRC Grant EP/W006022/1, particularly the “Tools, Practices &amp; Systems” theme within that grant &amp; The Alan Turing Institute’.</w:t>
      </w:r>
      <w:r>
        <w:t xml:space="preserve"> Cassandra </w:t>
      </w:r>
      <w:r w:rsidRPr="00F817F3">
        <w:t>Gould van Praag</w:t>
      </w:r>
    </w:p>
    <w:p w14:paraId="3EAECB7A" w14:textId="1F0E9C9A" w:rsidR="00F817F3" w:rsidRDefault="008054E9">
      <w:r>
        <w:t>w</w:t>
      </w:r>
      <w:r w:rsidR="00F817F3">
        <w:t xml:space="preserve">as supported by the NIHR Oxford Health Biomedical Research Centre and funded in whole, or in part, by the </w:t>
      </w:r>
      <w:proofErr w:type="spellStart"/>
      <w:r w:rsidR="00F817F3">
        <w:t>Wellcome</w:t>
      </w:r>
      <w:proofErr w:type="spellEnd"/>
      <w:r w:rsidR="00F817F3">
        <w:t xml:space="preserve"> Trust. Antonio </w:t>
      </w:r>
      <w:r w:rsidR="00F817F3" w:rsidRPr="00F817F3">
        <w:t>Schettino</w:t>
      </w:r>
      <w:r w:rsidR="00F817F3">
        <w:t xml:space="preserve"> </w:t>
      </w:r>
      <w:r>
        <w:t>was e</w:t>
      </w:r>
      <w:r w:rsidR="00F817F3" w:rsidRPr="00F817F3">
        <w:t>mployed at Erasmus Research Services as Senior Advisor Open Science</w:t>
      </w:r>
    </w:p>
    <w:p w14:paraId="22614B57" w14:textId="1309C833" w:rsidR="009F2958" w:rsidRDefault="009F2958" w:rsidP="009F2958">
      <w:pPr>
        <w:pStyle w:val="Heading2"/>
      </w:pPr>
      <w:r>
        <w:lastRenderedPageBreak/>
        <w:t>References</w:t>
      </w:r>
    </w:p>
    <w:p w14:paraId="50B377B7" w14:textId="10049A20" w:rsidR="009F2958" w:rsidRDefault="009F2958"/>
    <w:commentRangeStart w:id="44"/>
    <w:p w14:paraId="25FD7E47" w14:textId="77777777" w:rsidR="00393638" w:rsidRDefault="009F2958" w:rsidP="00393638">
      <w:pPr>
        <w:pStyle w:val="Bibliography"/>
      </w:pPr>
      <w:r>
        <w:fldChar w:fldCharType="begin"/>
      </w:r>
      <w:r w:rsidR="00156BF2">
        <w:instrText xml:space="preserve"> ADDIN ZOTERO_BIBL {"uncited":[],"omitted":[],"custom":[]} CSL_BIBLIOGRAPHY </w:instrText>
      </w:r>
      <w:r>
        <w:fldChar w:fldCharType="separate"/>
      </w:r>
      <w:r w:rsidR="00393638">
        <w:t xml:space="preserve">Aczel, B., Szaszi, B., &amp; Holcombe, A. O. (2021). A billion-dollar donation: Estimating the cost of researchers’ time spent on peer review. </w:t>
      </w:r>
      <w:r w:rsidR="00393638">
        <w:rPr>
          <w:i/>
          <w:iCs/>
        </w:rPr>
        <w:t>Research Integrity and Peer Review</w:t>
      </w:r>
      <w:r w:rsidR="00393638">
        <w:t xml:space="preserve">, </w:t>
      </w:r>
      <w:r w:rsidR="00393638">
        <w:rPr>
          <w:i/>
          <w:iCs/>
        </w:rPr>
        <w:t>6</w:t>
      </w:r>
      <w:r w:rsidR="00393638">
        <w:t>(1), 14. https://doi.org/10.1186/s41073-021-00118-2</w:t>
      </w:r>
    </w:p>
    <w:p w14:paraId="08E22CDC" w14:textId="77777777" w:rsidR="00393638" w:rsidRDefault="00393638" w:rsidP="00393638">
      <w:pPr>
        <w:pStyle w:val="Bibliography"/>
      </w:pPr>
      <w:r>
        <w:t xml:space="preserve">All Contributors. (2022). </w:t>
      </w:r>
      <w:r>
        <w:rPr>
          <w:i/>
          <w:iCs/>
        </w:rPr>
        <w:t>All Contributors</w:t>
      </w:r>
      <w:r>
        <w:t xml:space="preserve"> (v2.17.0). https://web.archive.org/web/20220927025500/https://github.com/all-contributors/all-contributors</w:t>
      </w:r>
    </w:p>
    <w:p w14:paraId="67DF96D6" w14:textId="77777777" w:rsidR="00393638" w:rsidRDefault="00393638" w:rsidP="00393638">
      <w:pPr>
        <w:pStyle w:val="Bibliography"/>
      </w:pPr>
      <w:r>
        <w:t xml:space="preserve">ARMA. (2020). </w:t>
      </w:r>
      <w:r>
        <w:rPr>
          <w:i/>
          <w:iCs/>
        </w:rPr>
        <w:t>The ARMA Survey on Research Culture 2020</w:t>
      </w:r>
      <w:r>
        <w:t>. https://arma.ac.uk/wp-content/uploads/2021/03/ARMA-Research-Culture-Survey-2020.pdf</w:t>
      </w:r>
    </w:p>
    <w:p w14:paraId="07AA8250" w14:textId="77777777" w:rsidR="00393638" w:rsidRDefault="00393638" w:rsidP="00393638">
      <w:pPr>
        <w:pStyle w:val="Bibliography"/>
      </w:pPr>
      <w:r>
        <w:t xml:space="preserve">Baum, M. A., Braun, M. N., Hart, A., Huffer, V. I., Meßmer, J. A., Weigl, M., &amp; Wennerhold, L. (2022). The first author takes it all? Solutions for crediting authors more visibly, transparently, and free of bias. </w:t>
      </w:r>
      <w:r>
        <w:rPr>
          <w:i/>
          <w:iCs/>
        </w:rPr>
        <w:t>British Journal of Social Psychology</w:t>
      </w:r>
      <w:r>
        <w:t>, bjso.12569. https://doi.org/10.1111/bjso.12569</w:t>
      </w:r>
    </w:p>
    <w:p w14:paraId="3355E020" w14:textId="5D401682" w:rsidR="00393638" w:rsidRDefault="00393638" w:rsidP="00393638">
      <w:pPr>
        <w:pStyle w:val="Bibliography"/>
      </w:pPr>
      <w:r>
        <w:t xml:space="preserve">Beatson, N. J., Tharapos, M., O’Connell, B. T., Lange, P., Carr, S., &amp; Copeland, S. (2021). The gradual retreat from academic citizenship. </w:t>
      </w:r>
      <w:r>
        <w:rPr>
          <w:i/>
          <w:iCs/>
        </w:rPr>
        <w:t>Higher Education Quarterly</w:t>
      </w:r>
      <w:r>
        <w:t>,</w:t>
      </w:r>
      <w:ins w:id="45" w:author="Author">
        <w:r w:rsidR="0054269F">
          <w:t xml:space="preserve"> </w:t>
        </w:r>
        <w:r w:rsidR="0054269F" w:rsidRPr="00182287">
          <w:rPr>
            <w:i/>
            <w:iCs/>
            <w:rPrChange w:id="46" w:author="Author">
              <w:rPr/>
            </w:rPrChange>
          </w:rPr>
          <w:t>76</w:t>
        </w:r>
        <w:r w:rsidR="0054269F">
          <w:t>(4), 715-725</w:t>
        </w:r>
        <w:r w:rsidR="009C48E7">
          <w:t>.</w:t>
        </w:r>
      </w:ins>
      <w:del w:id="47" w:author="Author">
        <w:r w:rsidDel="009C48E7">
          <w:delText xml:space="preserve"> hequ.12341.</w:delText>
        </w:r>
      </w:del>
      <w:r>
        <w:t xml:space="preserve"> https://doi.org/10.1111/hequ.12341</w:t>
      </w:r>
    </w:p>
    <w:p w14:paraId="0083F3C9" w14:textId="77777777" w:rsidR="00393638" w:rsidRDefault="00393638" w:rsidP="00393638">
      <w:pPr>
        <w:pStyle w:val="Bibliography"/>
      </w:pPr>
      <w:r w:rsidRPr="00225C65">
        <w:rPr>
          <w:lang w:val="nl-NL"/>
        </w:rPr>
        <w:t xml:space="preserve">Bezuidenhout, L. M., &amp; Chakauya, E. (2018). </w:t>
      </w:r>
      <w:r>
        <w:t xml:space="preserve">Hidden concerns of sharing research data by low/middle-income country scientists. </w:t>
      </w:r>
      <w:r>
        <w:rPr>
          <w:i/>
          <w:iCs/>
        </w:rPr>
        <w:t>Global Bioethics</w:t>
      </w:r>
      <w:r>
        <w:t xml:space="preserve">, </w:t>
      </w:r>
      <w:r>
        <w:rPr>
          <w:i/>
          <w:iCs/>
        </w:rPr>
        <w:t>29</w:t>
      </w:r>
      <w:r>
        <w:t>(1), 39–54. https://doi.org/10.1080/11287462.2018.1441780</w:t>
      </w:r>
    </w:p>
    <w:p w14:paraId="612C166C" w14:textId="77777777" w:rsidR="00393638" w:rsidRDefault="00393638" w:rsidP="00393638">
      <w:pPr>
        <w:pStyle w:val="Bibliography"/>
      </w:pPr>
      <w:r>
        <w:t xml:space="preserve">Bezuidenhout, L. M., Leonelli, S., Kelly, A. H., &amp; Rappert, B. (2017). Beyond the digital divide: Towards a situated approach to open data. </w:t>
      </w:r>
      <w:r>
        <w:rPr>
          <w:i/>
          <w:iCs/>
        </w:rPr>
        <w:t>Science and Public Policy</w:t>
      </w:r>
      <w:r>
        <w:t xml:space="preserve">, </w:t>
      </w:r>
      <w:r>
        <w:rPr>
          <w:i/>
          <w:iCs/>
        </w:rPr>
        <w:t>44</w:t>
      </w:r>
      <w:r>
        <w:t>(4), 464–475. https://doi.org/10.1093/scipol/scw036</w:t>
      </w:r>
    </w:p>
    <w:p w14:paraId="7365141C" w14:textId="40841BE7" w:rsidR="00393638" w:rsidRDefault="00393638" w:rsidP="00393638">
      <w:pPr>
        <w:pStyle w:val="Bibliography"/>
      </w:pPr>
      <w:r>
        <w:t xml:space="preserve">Bossu, C., &amp; Brown, N. (Eds.). (2018). </w:t>
      </w:r>
      <w:r>
        <w:rPr>
          <w:i/>
          <w:iCs/>
        </w:rPr>
        <w:t xml:space="preserve">Professional and </w:t>
      </w:r>
      <w:ins w:id="48" w:author="Author">
        <w:r w:rsidR="007C45CD">
          <w:rPr>
            <w:i/>
            <w:iCs/>
          </w:rPr>
          <w:t>s</w:t>
        </w:r>
      </w:ins>
      <w:del w:id="49" w:author="Author">
        <w:r w:rsidDel="007C45CD">
          <w:rPr>
            <w:i/>
            <w:iCs/>
          </w:rPr>
          <w:delText>S</w:delText>
        </w:r>
      </w:del>
      <w:r>
        <w:rPr>
          <w:i/>
          <w:iCs/>
        </w:rPr>
        <w:t xml:space="preserve">upport </w:t>
      </w:r>
      <w:ins w:id="50" w:author="Author">
        <w:r w:rsidR="007C45CD">
          <w:rPr>
            <w:i/>
            <w:iCs/>
          </w:rPr>
          <w:t>s</w:t>
        </w:r>
      </w:ins>
      <w:del w:id="51" w:author="Author">
        <w:r w:rsidDel="007C45CD">
          <w:rPr>
            <w:i/>
            <w:iCs/>
          </w:rPr>
          <w:delText>S</w:delText>
        </w:r>
      </w:del>
      <w:r>
        <w:rPr>
          <w:i/>
          <w:iCs/>
        </w:rPr>
        <w:t xml:space="preserve">taff in </w:t>
      </w:r>
      <w:ins w:id="52" w:author="Author">
        <w:r w:rsidR="007C45CD">
          <w:rPr>
            <w:i/>
            <w:iCs/>
          </w:rPr>
          <w:t>h</w:t>
        </w:r>
      </w:ins>
      <w:del w:id="53" w:author="Author">
        <w:r w:rsidDel="007C45CD">
          <w:rPr>
            <w:i/>
            <w:iCs/>
          </w:rPr>
          <w:delText>H</w:delText>
        </w:r>
      </w:del>
      <w:r>
        <w:rPr>
          <w:i/>
          <w:iCs/>
        </w:rPr>
        <w:t xml:space="preserve">igher </w:t>
      </w:r>
      <w:ins w:id="54" w:author="Author">
        <w:r w:rsidR="007C45CD">
          <w:rPr>
            <w:i/>
            <w:iCs/>
          </w:rPr>
          <w:t>e</w:t>
        </w:r>
      </w:ins>
      <w:del w:id="55" w:author="Author">
        <w:r w:rsidDel="007C45CD">
          <w:rPr>
            <w:i/>
            <w:iCs/>
          </w:rPr>
          <w:delText>E</w:delText>
        </w:r>
      </w:del>
      <w:r>
        <w:rPr>
          <w:i/>
          <w:iCs/>
        </w:rPr>
        <w:t>ducation</w:t>
      </w:r>
      <w:r>
        <w:t>. Springer Singapore. https://doi.org/10.1007/978-981-10-1607-3</w:t>
      </w:r>
    </w:p>
    <w:p w14:paraId="07C16A8A" w14:textId="77777777" w:rsidR="00393638" w:rsidRDefault="00393638" w:rsidP="00393638">
      <w:pPr>
        <w:pStyle w:val="Bibliography"/>
      </w:pPr>
      <w:r>
        <w:t xml:space="preserve">Brand, A., Allen, L., Altman, M., Hlava, M., &amp; Scott, J. (2015). Beyond authorship: Attribution, contribution, collaboration, and credit. </w:t>
      </w:r>
      <w:r>
        <w:rPr>
          <w:i/>
          <w:iCs/>
        </w:rPr>
        <w:t>Learned Publishing</w:t>
      </w:r>
      <w:r>
        <w:t xml:space="preserve">, </w:t>
      </w:r>
      <w:r>
        <w:rPr>
          <w:i/>
          <w:iCs/>
        </w:rPr>
        <w:t>28</w:t>
      </w:r>
      <w:r>
        <w:t>(2), 151–155. https://doi.org/10.1087/20150211</w:t>
      </w:r>
    </w:p>
    <w:p w14:paraId="2220E70F" w14:textId="77777777" w:rsidR="00393638" w:rsidRDefault="00393638" w:rsidP="00393638">
      <w:pPr>
        <w:pStyle w:val="Bibliography"/>
      </w:pPr>
      <w:r>
        <w:lastRenderedPageBreak/>
        <w:t xml:space="preserve">Castelvecchi, D. (2015). Physics paper sets record with more than 5,000 authors. </w:t>
      </w:r>
      <w:r>
        <w:rPr>
          <w:i/>
          <w:iCs/>
        </w:rPr>
        <w:t>Nature</w:t>
      </w:r>
      <w:r>
        <w:t>, nature.2015.17567. https://doi.org/10.1038/nature.2015.17567</w:t>
      </w:r>
    </w:p>
    <w:p w14:paraId="634CE365" w14:textId="72A8AF02" w:rsidR="00393638" w:rsidRDefault="00393638" w:rsidP="00393638">
      <w:pPr>
        <w:pStyle w:val="Bibliography"/>
      </w:pPr>
      <w:r>
        <w:t xml:space="preserve">COARA. (2022). </w:t>
      </w:r>
      <w:proofErr w:type="gramStart"/>
      <w:r>
        <w:rPr>
          <w:i/>
          <w:iCs/>
        </w:rPr>
        <w:t xml:space="preserve">The </w:t>
      </w:r>
      <w:ins w:id="56" w:author="Author">
        <w:r w:rsidR="000330DF">
          <w:rPr>
            <w:i/>
            <w:iCs/>
          </w:rPr>
          <w:t>a</w:t>
        </w:r>
      </w:ins>
      <w:proofErr w:type="gramEnd"/>
      <w:del w:id="57" w:author="Author">
        <w:r w:rsidDel="000330DF">
          <w:rPr>
            <w:i/>
            <w:iCs/>
          </w:rPr>
          <w:delText>A</w:delText>
        </w:r>
      </w:del>
      <w:r>
        <w:rPr>
          <w:i/>
          <w:iCs/>
        </w:rPr>
        <w:t xml:space="preserve">greement on </w:t>
      </w:r>
      <w:ins w:id="58" w:author="Author">
        <w:r w:rsidR="000330DF">
          <w:rPr>
            <w:i/>
            <w:iCs/>
          </w:rPr>
          <w:t>r</w:t>
        </w:r>
      </w:ins>
      <w:del w:id="59" w:author="Author">
        <w:r w:rsidDel="000330DF">
          <w:rPr>
            <w:i/>
            <w:iCs/>
          </w:rPr>
          <w:delText>R</w:delText>
        </w:r>
      </w:del>
      <w:r>
        <w:rPr>
          <w:i/>
          <w:iCs/>
        </w:rPr>
        <w:t xml:space="preserve">eforming </w:t>
      </w:r>
      <w:ins w:id="60" w:author="Author">
        <w:r w:rsidR="000330DF">
          <w:rPr>
            <w:i/>
            <w:iCs/>
          </w:rPr>
          <w:t>r</w:t>
        </w:r>
      </w:ins>
      <w:del w:id="61" w:author="Author">
        <w:r w:rsidDel="000330DF">
          <w:rPr>
            <w:i/>
            <w:iCs/>
          </w:rPr>
          <w:delText>R</w:delText>
        </w:r>
      </w:del>
      <w:r>
        <w:rPr>
          <w:i/>
          <w:iCs/>
        </w:rPr>
        <w:t xml:space="preserve">esearch </w:t>
      </w:r>
      <w:ins w:id="62" w:author="Author">
        <w:r w:rsidR="000330DF">
          <w:rPr>
            <w:i/>
            <w:iCs/>
          </w:rPr>
          <w:t>a</w:t>
        </w:r>
      </w:ins>
      <w:del w:id="63" w:author="Author">
        <w:r w:rsidDel="000330DF">
          <w:rPr>
            <w:i/>
            <w:iCs/>
          </w:rPr>
          <w:delText>A</w:delText>
        </w:r>
      </w:del>
      <w:r>
        <w:rPr>
          <w:i/>
          <w:iCs/>
        </w:rPr>
        <w:t>ssessment</w:t>
      </w:r>
      <w:r>
        <w:t>. https://web.archive.org/web/20220930124600/https://coara.eu/agreement/the-agreement-full-text/</w:t>
      </w:r>
    </w:p>
    <w:p w14:paraId="17BC7555" w14:textId="77777777" w:rsidR="00393638" w:rsidRDefault="00393638" w:rsidP="00393638">
      <w:pPr>
        <w:pStyle w:val="Bibliography"/>
      </w:pPr>
      <w:r>
        <w:t xml:space="preserve">Coles, N. A., DeBruine, L. M., Azevedo, F., Baumgartner, H. A., &amp; Frank, M. C. (2023). ‘Big team’ science challenges us to reconsider authorship. </w:t>
      </w:r>
      <w:r>
        <w:rPr>
          <w:i/>
          <w:iCs/>
        </w:rPr>
        <w:t>Nature Human Behaviour</w:t>
      </w:r>
      <w:r>
        <w:t xml:space="preserve">, </w:t>
      </w:r>
      <w:r>
        <w:rPr>
          <w:i/>
          <w:iCs/>
        </w:rPr>
        <w:t>7</w:t>
      </w:r>
      <w:r>
        <w:t>(5), 665–667. https://doi.org/10.1038/s41562-023-01572-2</w:t>
      </w:r>
    </w:p>
    <w:p w14:paraId="33EDF6FA" w14:textId="77777777" w:rsidR="00393638" w:rsidRDefault="00393638" w:rsidP="00393638">
      <w:pPr>
        <w:pStyle w:val="Bibliography"/>
      </w:pPr>
      <w:r>
        <w:t xml:space="preserve">Coles, N. A., Hamlin, J. K., Sullivan, L. L., Parker, T. H., &amp; Altschul, D. (2022). Build up big-team science. </w:t>
      </w:r>
      <w:r>
        <w:rPr>
          <w:i/>
          <w:iCs/>
        </w:rPr>
        <w:t>Nature</w:t>
      </w:r>
      <w:r>
        <w:t xml:space="preserve">, </w:t>
      </w:r>
      <w:r>
        <w:rPr>
          <w:i/>
          <w:iCs/>
        </w:rPr>
        <w:t>601</w:t>
      </w:r>
      <w:r>
        <w:t>(7894), 505–507. https://doi.org/10.1038/d41586-022-00150-2</w:t>
      </w:r>
    </w:p>
    <w:p w14:paraId="4B289808" w14:textId="77777777" w:rsidR="00393638" w:rsidRDefault="00393638" w:rsidP="00393638">
      <w:pPr>
        <w:pStyle w:val="Bibliography"/>
      </w:pPr>
      <w:r>
        <w:t xml:space="preserve">Concordat Working Group. (2016). </w:t>
      </w:r>
      <w:r>
        <w:rPr>
          <w:i/>
          <w:iCs/>
        </w:rPr>
        <w:t>Concordat on open research data</w:t>
      </w:r>
      <w:r>
        <w:t>. UK Research and Innovation. https://www.ukri.org/wp-content/uploads/2020/10/UKRI-020920-ConcordatonOpenResearchData.pdf</w:t>
      </w:r>
    </w:p>
    <w:p w14:paraId="6F5D421F" w14:textId="77777777" w:rsidR="00393638" w:rsidRDefault="00393638" w:rsidP="00393638">
      <w:pPr>
        <w:pStyle w:val="Bibliography"/>
      </w:pPr>
      <w:r>
        <w:t xml:space="preserve">CSCCE. (2022a). </w:t>
      </w:r>
      <w:r>
        <w:rPr>
          <w:i/>
          <w:iCs/>
        </w:rPr>
        <w:t xml:space="preserve">About the </w:t>
      </w:r>
      <w:proofErr w:type="spellStart"/>
      <w:r>
        <w:rPr>
          <w:i/>
          <w:iCs/>
        </w:rPr>
        <w:t>Center</w:t>
      </w:r>
      <w:proofErr w:type="spellEnd"/>
      <w:r>
        <w:t>. CSCCE. https://web.archive.org/web/20220427165526/https://www.cscce.org/about/</w:t>
      </w:r>
    </w:p>
    <w:p w14:paraId="67BE8995" w14:textId="77777777" w:rsidR="00393638" w:rsidRDefault="00393638" w:rsidP="00393638">
      <w:pPr>
        <w:pStyle w:val="Bibliography"/>
      </w:pPr>
      <w:r>
        <w:t xml:space="preserve">CSCCE. (2022b). </w:t>
      </w:r>
      <w:r>
        <w:rPr>
          <w:i/>
          <w:iCs/>
        </w:rPr>
        <w:t>CSCCE Community Manager Certification Program</w:t>
      </w:r>
      <w:r>
        <w:t>. CSCCE. https://web.archive.org/web/20220729002352/https://www.cscce.org/trainings/cscce-community-manager-certification-program/</w:t>
      </w:r>
    </w:p>
    <w:p w14:paraId="13B10FBE" w14:textId="77777777" w:rsidR="00393638" w:rsidRPr="00225C65" w:rsidRDefault="00393638" w:rsidP="00393638">
      <w:pPr>
        <w:pStyle w:val="Bibliography"/>
        <w:rPr>
          <w:lang w:val="nl-NL"/>
        </w:rPr>
      </w:pPr>
      <w:r>
        <w:t xml:space="preserve">DORA. (2012). </w:t>
      </w:r>
      <w:r>
        <w:rPr>
          <w:i/>
          <w:iCs/>
        </w:rPr>
        <w:t>San Francisco Declaration on Research Assessment</w:t>
      </w:r>
      <w:r>
        <w:t xml:space="preserve">. </w:t>
      </w:r>
      <w:r w:rsidRPr="00225C65">
        <w:rPr>
          <w:lang w:val="nl-NL"/>
        </w:rPr>
        <w:t>DORA. https://web.archive.org/web/20220903151339/https://sfdora.org/read/</w:t>
      </w:r>
    </w:p>
    <w:p w14:paraId="0AB5B41C" w14:textId="7F003AE1" w:rsidR="00393638" w:rsidRDefault="00393638" w:rsidP="00393638">
      <w:pPr>
        <w:pStyle w:val="Bibliography"/>
      </w:pPr>
      <w:r>
        <w:t xml:space="preserve">Elkins-Tanton, L. (2021). Time to </w:t>
      </w:r>
      <w:ins w:id="64" w:author="Author">
        <w:r w:rsidR="00B64DBD">
          <w:t>s</w:t>
        </w:r>
      </w:ins>
      <w:del w:id="65" w:author="Author">
        <w:r w:rsidDel="00B64DBD">
          <w:delText>S</w:delText>
        </w:r>
      </w:del>
      <w:r>
        <w:t xml:space="preserve">ay </w:t>
      </w:r>
      <w:ins w:id="66" w:author="Author">
        <w:r w:rsidR="00B64DBD">
          <w:t>g</w:t>
        </w:r>
      </w:ins>
      <w:del w:id="67" w:author="Author">
        <w:r w:rsidDel="00B64DBD">
          <w:delText>G</w:delText>
        </w:r>
      </w:del>
      <w:r>
        <w:t xml:space="preserve">oodbye to </w:t>
      </w:r>
      <w:ins w:id="68" w:author="Author">
        <w:r w:rsidR="00B64DBD">
          <w:t>o</w:t>
        </w:r>
      </w:ins>
      <w:del w:id="69" w:author="Author">
        <w:r w:rsidDel="00B64DBD">
          <w:delText>O</w:delText>
        </w:r>
      </w:del>
      <w:r>
        <w:t xml:space="preserve">ur </w:t>
      </w:r>
      <w:ins w:id="70" w:author="Author">
        <w:r w:rsidR="00B64DBD">
          <w:t>h</w:t>
        </w:r>
      </w:ins>
      <w:del w:id="71" w:author="Author">
        <w:r w:rsidDel="00B64DBD">
          <w:delText>H</w:delText>
        </w:r>
      </w:del>
      <w:r>
        <w:t xml:space="preserve">eroes? </w:t>
      </w:r>
      <w:r>
        <w:rPr>
          <w:i/>
          <w:iCs/>
        </w:rPr>
        <w:t>Issues in Science and Technology</w:t>
      </w:r>
      <w:r>
        <w:t xml:space="preserve">, </w:t>
      </w:r>
      <w:r>
        <w:rPr>
          <w:i/>
          <w:iCs/>
        </w:rPr>
        <w:t>37</w:t>
      </w:r>
      <w:r>
        <w:t>(4), 34–40.</w:t>
      </w:r>
    </w:p>
    <w:p w14:paraId="77CB3F9B" w14:textId="7DECD944" w:rsidR="00393638" w:rsidRDefault="00393638" w:rsidP="00393638">
      <w:pPr>
        <w:pStyle w:val="Bibliography"/>
      </w:pPr>
      <w:r>
        <w:t xml:space="preserve">Finkin, M. W., &amp; Post, R. C. (2011). </w:t>
      </w:r>
      <w:r>
        <w:rPr>
          <w:i/>
          <w:iCs/>
        </w:rPr>
        <w:t xml:space="preserve">For the </w:t>
      </w:r>
      <w:ins w:id="72" w:author="Author">
        <w:r w:rsidR="00B64DBD">
          <w:rPr>
            <w:i/>
            <w:iCs/>
          </w:rPr>
          <w:t>c</w:t>
        </w:r>
      </w:ins>
      <w:del w:id="73" w:author="Author">
        <w:r w:rsidDel="00B64DBD">
          <w:rPr>
            <w:i/>
            <w:iCs/>
          </w:rPr>
          <w:delText>C</w:delText>
        </w:r>
      </w:del>
      <w:r>
        <w:rPr>
          <w:i/>
          <w:iCs/>
        </w:rPr>
        <w:t xml:space="preserve">ommon </w:t>
      </w:r>
      <w:ins w:id="74" w:author="Author">
        <w:r w:rsidR="00B64DBD">
          <w:rPr>
            <w:i/>
            <w:iCs/>
          </w:rPr>
          <w:t>g</w:t>
        </w:r>
      </w:ins>
      <w:del w:id="75" w:author="Author">
        <w:r w:rsidDel="00B64DBD">
          <w:rPr>
            <w:i/>
            <w:iCs/>
          </w:rPr>
          <w:delText>G</w:delText>
        </w:r>
      </w:del>
      <w:r>
        <w:rPr>
          <w:i/>
          <w:iCs/>
        </w:rPr>
        <w:t xml:space="preserve">ood: Principles of American </w:t>
      </w:r>
      <w:ins w:id="76" w:author="Author">
        <w:r w:rsidR="00B64DBD">
          <w:rPr>
            <w:i/>
            <w:iCs/>
          </w:rPr>
          <w:t>a</w:t>
        </w:r>
      </w:ins>
      <w:del w:id="77" w:author="Author">
        <w:r w:rsidDel="00B64DBD">
          <w:rPr>
            <w:i/>
            <w:iCs/>
          </w:rPr>
          <w:delText>A</w:delText>
        </w:r>
      </w:del>
      <w:r>
        <w:rPr>
          <w:i/>
          <w:iCs/>
        </w:rPr>
        <w:t xml:space="preserve">cademic </w:t>
      </w:r>
      <w:ins w:id="78" w:author="Author">
        <w:r w:rsidR="00B64DBD">
          <w:rPr>
            <w:i/>
            <w:iCs/>
          </w:rPr>
          <w:t>f</w:t>
        </w:r>
      </w:ins>
      <w:del w:id="79" w:author="Author">
        <w:r w:rsidDel="00B64DBD">
          <w:rPr>
            <w:i/>
            <w:iCs/>
          </w:rPr>
          <w:delText>F</w:delText>
        </w:r>
      </w:del>
      <w:r>
        <w:rPr>
          <w:i/>
          <w:iCs/>
        </w:rPr>
        <w:t>reedom</w:t>
      </w:r>
      <w:r>
        <w:t>. Yale University Press.</w:t>
      </w:r>
    </w:p>
    <w:p w14:paraId="4B54084E" w14:textId="51824544" w:rsidR="00393638" w:rsidRDefault="00393638" w:rsidP="00393638">
      <w:pPr>
        <w:pStyle w:val="Bibliography"/>
      </w:pPr>
      <w:r>
        <w:t xml:space="preserve">Forscher, P. S., Wagenmakers, E.-J., Coles, N. A., Silan, M. A. A., Dutra, N. B., Basnight-Brown, D., &amp; IJzerman, H. (2020). </w:t>
      </w:r>
      <w:r>
        <w:rPr>
          <w:i/>
          <w:iCs/>
        </w:rPr>
        <w:t xml:space="preserve">The </w:t>
      </w:r>
      <w:ins w:id="80" w:author="Author">
        <w:r w:rsidR="00792C75">
          <w:rPr>
            <w:i/>
            <w:iCs/>
          </w:rPr>
          <w:t>b</w:t>
        </w:r>
      </w:ins>
      <w:del w:id="81" w:author="Author">
        <w:r w:rsidDel="00792C75">
          <w:rPr>
            <w:i/>
            <w:iCs/>
          </w:rPr>
          <w:delText>B</w:delText>
        </w:r>
      </w:del>
      <w:r>
        <w:rPr>
          <w:i/>
          <w:iCs/>
        </w:rPr>
        <w:t xml:space="preserve">enefits, </w:t>
      </w:r>
      <w:ins w:id="82" w:author="Author">
        <w:r w:rsidR="00792C75">
          <w:rPr>
            <w:i/>
            <w:iCs/>
          </w:rPr>
          <w:t>b</w:t>
        </w:r>
      </w:ins>
      <w:del w:id="83" w:author="Author">
        <w:r w:rsidDel="00792C75">
          <w:rPr>
            <w:i/>
            <w:iCs/>
          </w:rPr>
          <w:delText>B</w:delText>
        </w:r>
      </w:del>
      <w:r>
        <w:rPr>
          <w:i/>
          <w:iCs/>
        </w:rPr>
        <w:t xml:space="preserve">arriers, and </w:t>
      </w:r>
      <w:ins w:id="84" w:author="Author">
        <w:r w:rsidR="00792C75">
          <w:rPr>
            <w:i/>
            <w:iCs/>
          </w:rPr>
          <w:t>r</w:t>
        </w:r>
      </w:ins>
      <w:del w:id="85" w:author="Author">
        <w:r w:rsidDel="00792C75">
          <w:rPr>
            <w:i/>
            <w:iCs/>
          </w:rPr>
          <w:delText>R</w:delText>
        </w:r>
      </w:del>
      <w:r>
        <w:rPr>
          <w:i/>
          <w:iCs/>
        </w:rPr>
        <w:t xml:space="preserve">isks of </w:t>
      </w:r>
      <w:ins w:id="86" w:author="Author">
        <w:r w:rsidR="00792C75">
          <w:rPr>
            <w:i/>
            <w:iCs/>
          </w:rPr>
          <w:t>b</w:t>
        </w:r>
      </w:ins>
      <w:del w:id="87" w:author="Author">
        <w:r w:rsidDel="00792C75">
          <w:rPr>
            <w:i/>
            <w:iCs/>
          </w:rPr>
          <w:delText>B</w:delText>
        </w:r>
      </w:del>
      <w:r>
        <w:rPr>
          <w:i/>
          <w:iCs/>
        </w:rPr>
        <w:t xml:space="preserve">ig </w:t>
      </w:r>
      <w:ins w:id="88" w:author="Author">
        <w:r w:rsidR="00792C75">
          <w:rPr>
            <w:i/>
            <w:iCs/>
          </w:rPr>
          <w:t>t</w:t>
        </w:r>
      </w:ins>
      <w:del w:id="89" w:author="Author">
        <w:r w:rsidDel="00792C75">
          <w:rPr>
            <w:i/>
            <w:iCs/>
          </w:rPr>
          <w:delText>T</w:delText>
        </w:r>
      </w:del>
      <w:r>
        <w:rPr>
          <w:i/>
          <w:iCs/>
        </w:rPr>
        <w:t xml:space="preserve">eam </w:t>
      </w:r>
      <w:ins w:id="90" w:author="Author">
        <w:r w:rsidR="00792C75">
          <w:rPr>
            <w:i/>
            <w:iCs/>
          </w:rPr>
          <w:t>s</w:t>
        </w:r>
      </w:ins>
      <w:del w:id="91" w:author="Author">
        <w:r w:rsidDel="00792C75">
          <w:rPr>
            <w:i/>
            <w:iCs/>
          </w:rPr>
          <w:delText>S</w:delText>
        </w:r>
      </w:del>
      <w:r>
        <w:rPr>
          <w:i/>
          <w:iCs/>
        </w:rPr>
        <w:t>cience</w:t>
      </w:r>
      <w:del w:id="92" w:author="Author">
        <w:r w:rsidDel="00621C7F">
          <w:delText xml:space="preserve"> [Preprint]</w:delText>
        </w:r>
      </w:del>
      <w:r>
        <w:t>. PsyArXiv. https://doi.org/10.31234/osf.io/2mdxh</w:t>
      </w:r>
    </w:p>
    <w:p w14:paraId="71CF80DC" w14:textId="6C0ABB3D" w:rsidR="00393638" w:rsidRDefault="00393638" w:rsidP="00393638">
      <w:pPr>
        <w:pStyle w:val="Bibliography"/>
      </w:pPr>
      <w:r>
        <w:lastRenderedPageBreak/>
        <w:t>Gallant, L. (2022, September 16).</w:t>
      </w:r>
      <w:ins w:id="93" w:author="Author">
        <w:r w:rsidR="00156FA1">
          <w:t xml:space="preserve"> </w:t>
        </w:r>
        <w:r w:rsidR="00156FA1" w:rsidRPr="00156FA1">
          <w:rPr>
            <w:i/>
            <w:iCs/>
            <w:rPrChange w:id="94" w:author="Author">
              <w:rPr/>
            </w:rPrChange>
          </w:rPr>
          <w:t>A team of 26 authors and there appears to be 0 gender diversity... that is an active choice and not</w:t>
        </w:r>
      </w:ins>
      <w:del w:id="95" w:author="Author">
        <w:r w:rsidDel="00156FA1">
          <w:delText xml:space="preserve"> </w:delText>
        </w:r>
        <w:r w:rsidDel="00156FA1">
          <w:rPr>
            <w:i/>
            <w:iCs/>
          </w:rPr>
          <w:delText>Tweet by @lissgallant</w:delText>
        </w:r>
      </w:del>
      <w:ins w:id="96" w:author="Author">
        <w:r w:rsidR="00156FA1" w:rsidRPr="00156FA1">
          <w:rPr>
            <w:rPrChange w:id="97" w:author="Author">
              <w:rPr>
                <w:i/>
                <w:iCs/>
              </w:rPr>
            </w:rPrChange>
          </w:rPr>
          <w:t xml:space="preserve"> [Tweet]</w:t>
        </w:r>
      </w:ins>
      <w:r w:rsidRPr="00156FA1">
        <w:t>.</w:t>
      </w:r>
      <w:r>
        <w:t xml:space="preserve"> Twitter. https://web.archive.org/web/20200916222153/https://twitter.com/lisgallant/status/1306357619712577537</w:t>
      </w:r>
    </w:p>
    <w:p w14:paraId="408F60AC" w14:textId="6C33F5F2" w:rsidR="00393638" w:rsidRDefault="00393638" w:rsidP="00393638">
      <w:pPr>
        <w:pStyle w:val="Bibliography"/>
      </w:pPr>
      <w:r>
        <w:t xml:space="preserve">Gewin, V. (2022). Has the ‘great resignation’ hit academia? </w:t>
      </w:r>
      <w:r>
        <w:rPr>
          <w:i/>
          <w:iCs/>
        </w:rPr>
        <w:t>Nature</w:t>
      </w:r>
      <w:r>
        <w:t xml:space="preserve">, </w:t>
      </w:r>
      <w:r>
        <w:rPr>
          <w:i/>
          <w:iCs/>
        </w:rPr>
        <w:t>606</w:t>
      </w:r>
      <w:r>
        <w:t>(7912)</w:t>
      </w:r>
      <w:ins w:id="98" w:author="Author">
        <w:r w:rsidR="00C4153E">
          <w:t>, 211-213</w:t>
        </w:r>
      </w:ins>
      <w:r>
        <w:t>. https://doi.org/10.1038/d41586-022-01512-6</w:t>
      </w:r>
    </w:p>
    <w:p w14:paraId="577C7DED" w14:textId="4E6DBBF7" w:rsidR="00393638" w:rsidRPr="00225C65" w:rsidRDefault="00393638" w:rsidP="00393638">
      <w:pPr>
        <w:pStyle w:val="Bibliography"/>
        <w:rPr>
          <w:lang w:val="nl-NL"/>
        </w:rPr>
      </w:pPr>
      <w:r>
        <w:t xml:space="preserve">Goodhart, C. A. E. (1984). Problems of </w:t>
      </w:r>
      <w:ins w:id="99" w:author="Author">
        <w:r w:rsidR="00604369">
          <w:t>m</w:t>
        </w:r>
      </w:ins>
      <w:del w:id="100" w:author="Author">
        <w:r w:rsidDel="00604369">
          <w:delText>M</w:delText>
        </w:r>
      </w:del>
      <w:r>
        <w:t xml:space="preserve">onetary </w:t>
      </w:r>
      <w:ins w:id="101" w:author="Author">
        <w:r w:rsidR="00604369">
          <w:t>m</w:t>
        </w:r>
      </w:ins>
      <w:del w:id="102" w:author="Author">
        <w:r w:rsidDel="00604369">
          <w:delText>M</w:delText>
        </w:r>
      </w:del>
      <w:r>
        <w:t xml:space="preserve">anagement: The UK </w:t>
      </w:r>
      <w:ins w:id="103" w:author="Author">
        <w:r w:rsidR="00604369">
          <w:t>e</w:t>
        </w:r>
      </w:ins>
      <w:del w:id="104" w:author="Author">
        <w:r w:rsidDel="00604369">
          <w:delText>E</w:delText>
        </w:r>
      </w:del>
      <w:r>
        <w:t xml:space="preserve">xperience. In C. A. E. Goodhart (Ed.), </w:t>
      </w:r>
      <w:r>
        <w:rPr>
          <w:i/>
          <w:iCs/>
        </w:rPr>
        <w:t xml:space="preserve">Monetary </w:t>
      </w:r>
      <w:ins w:id="105" w:author="Author">
        <w:r w:rsidR="00604369">
          <w:rPr>
            <w:i/>
            <w:iCs/>
          </w:rPr>
          <w:t>t</w:t>
        </w:r>
      </w:ins>
      <w:del w:id="106" w:author="Author">
        <w:r w:rsidDel="00604369">
          <w:rPr>
            <w:i/>
            <w:iCs/>
          </w:rPr>
          <w:delText>T</w:delText>
        </w:r>
      </w:del>
      <w:r>
        <w:rPr>
          <w:i/>
          <w:iCs/>
        </w:rPr>
        <w:t xml:space="preserve">heory and </w:t>
      </w:r>
      <w:ins w:id="107" w:author="Author">
        <w:r w:rsidR="00604369">
          <w:rPr>
            <w:i/>
            <w:iCs/>
          </w:rPr>
          <w:t>p</w:t>
        </w:r>
      </w:ins>
      <w:del w:id="108" w:author="Author">
        <w:r w:rsidDel="00604369">
          <w:rPr>
            <w:i/>
            <w:iCs/>
          </w:rPr>
          <w:delText>P</w:delText>
        </w:r>
      </w:del>
      <w:r>
        <w:rPr>
          <w:i/>
          <w:iCs/>
        </w:rPr>
        <w:t xml:space="preserve">ractice: The UK </w:t>
      </w:r>
      <w:ins w:id="109" w:author="Author">
        <w:r w:rsidR="00604369">
          <w:rPr>
            <w:i/>
            <w:iCs/>
          </w:rPr>
          <w:t>e</w:t>
        </w:r>
      </w:ins>
      <w:del w:id="110" w:author="Author">
        <w:r w:rsidDel="00604369">
          <w:rPr>
            <w:i/>
            <w:iCs/>
          </w:rPr>
          <w:delText>E</w:delText>
        </w:r>
      </w:del>
      <w:r>
        <w:rPr>
          <w:i/>
          <w:iCs/>
        </w:rPr>
        <w:t>xperience</w:t>
      </w:r>
      <w:r>
        <w:t xml:space="preserve"> (pp. 91–121). </w:t>
      </w:r>
      <w:r w:rsidRPr="00225C65">
        <w:rPr>
          <w:lang w:val="nl-NL"/>
        </w:rPr>
        <w:t>Macmillan Education UK. https://doi.org/10.1007/978-1-349-17295-5_4</w:t>
      </w:r>
    </w:p>
    <w:p w14:paraId="5DF7C5F6" w14:textId="77CBD672" w:rsidR="00393638" w:rsidRDefault="00393638" w:rsidP="00393638">
      <w:pPr>
        <w:pStyle w:val="Bibliography"/>
      </w:pPr>
      <w:r w:rsidRPr="00225C65">
        <w:rPr>
          <w:lang w:val="nl-NL"/>
        </w:rPr>
        <w:t>Gould van Praag, C. (2022</w:t>
      </w:r>
      <w:ins w:id="111" w:author="Author">
        <w:r w:rsidR="003B02B2">
          <w:rPr>
            <w:lang w:val="nl-NL"/>
          </w:rPr>
          <w:t>, June</w:t>
        </w:r>
      </w:ins>
      <w:r w:rsidRPr="00225C65">
        <w:rPr>
          <w:lang w:val="nl-NL"/>
        </w:rPr>
        <w:t xml:space="preserve">). </w:t>
      </w:r>
      <w:r>
        <w:rPr>
          <w:i/>
          <w:iCs/>
        </w:rPr>
        <w:t xml:space="preserve">Off the </w:t>
      </w:r>
      <w:ins w:id="112" w:author="Author">
        <w:r w:rsidR="00B1249A">
          <w:rPr>
            <w:i/>
            <w:iCs/>
          </w:rPr>
          <w:t>b</w:t>
        </w:r>
      </w:ins>
      <w:del w:id="113" w:author="Author">
        <w:r w:rsidDel="00B1249A">
          <w:rPr>
            <w:i/>
            <w:iCs/>
          </w:rPr>
          <w:delText>B</w:delText>
        </w:r>
      </w:del>
      <w:r>
        <w:rPr>
          <w:i/>
          <w:iCs/>
        </w:rPr>
        <w:t xml:space="preserve">eaten PI </w:t>
      </w:r>
      <w:ins w:id="114" w:author="Author">
        <w:r w:rsidR="00B1249A">
          <w:rPr>
            <w:i/>
            <w:iCs/>
          </w:rPr>
          <w:t>t</w:t>
        </w:r>
      </w:ins>
      <w:del w:id="115" w:author="Author">
        <w:r w:rsidDel="00B1249A">
          <w:rPr>
            <w:i/>
            <w:iCs/>
          </w:rPr>
          <w:delText>T</w:delText>
        </w:r>
      </w:del>
      <w:r>
        <w:rPr>
          <w:i/>
          <w:iCs/>
        </w:rPr>
        <w:t>rack</w:t>
      </w:r>
      <w:ins w:id="116" w:author="Author">
        <w:r w:rsidR="00B1249A">
          <w:rPr>
            <w:i/>
            <w:iCs/>
          </w:rPr>
          <w:t xml:space="preserve"> [Conference presentation]</w:t>
        </w:r>
      </w:ins>
      <w:r>
        <w:t>.</w:t>
      </w:r>
      <w:ins w:id="117" w:author="Author">
        <w:r w:rsidR="00B1249A">
          <w:t xml:space="preserve"> </w:t>
        </w:r>
      </w:ins>
      <w:del w:id="118" w:author="Author">
        <w:r w:rsidDel="00B1249A">
          <w:delText xml:space="preserve"> </w:delText>
        </w:r>
      </w:del>
      <w:ins w:id="119" w:author="Author">
        <w:r w:rsidR="00B1249A" w:rsidRPr="00B1249A">
          <w:t>Organisation for Human Brain Mapping 2022 annual conference, Glasgow</w:t>
        </w:r>
        <w:r w:rsidR="00E90482">
          <w:t>, U</w:t>
        </w:r>
        <w:r w:rsidR="0044482A">
          <w:t>.</w:t>
        </w:r>
        <w:r w:rsidR="00E90482">
          <w:t>K.</w:t>
        </w:r>
        <w:r w:rsidR="00B1249A" w:rsidRPr="00B1249A">
          <w:t xml:space="preserve"> </w:t>
        </w:r>
        <w:r w:rsidR="00B1249A" w:rsidRPr="00B1249A">
          <w:t xml:space="preserve"> </w:t>
        </w:r>
      </w:ins>
      <w:r>
        <w:t>https://doi.org/10.5281/ZENODO.6651963</w:t>
      </w:r>
    </w:p>
    <w:p w14:paraId="0572588B" w14:textId="03B0A527" w:rsidR="00393638" w:rsidRPr="00225C65" w:rsidRDefault="00393638" w:rsidP="00393638">
      <w:pPr>
        <w:pStyle w:val="Bibliography"/>
        <w:rPr>
          <w:lang w:val="nl-NL"/>
        </w:rPr>
      </w:pPr>
      <w:r>
        <w:t xml:space="preserve">Harloe, M., &amp; Perry, B. (2005). </w:t>
      </w:r>
      <w:r w:rsidRPr="004C442F">
        <w:rPr>
          <w:rPrChange w:id="120" w:author="Author">
            <w:rPr>
              <w:i/>
              <w:iCs/>
            </w:rPr>
          </w:rPrChange>
        </w:rPr>
        <w:t>Repenser l’université sans la vider de son sens: Engagements externes et transformations internes de l’université dans l’économie du savoir</w:t>
      </w:r>
      <w:r>
        <w:t xml:space="preserve">. </w:t>
      </w:r>
      <w:ins w:id="121" w:author="Author">
        <w:r w:rsidR="004C442F" w:rsidRPr="004C442F">
          <w:rPr>
            <w:i/>
            <w:iCs/>
            <w:rPrChange w:id="122" w:author="Author">
              <w:rPr/>
            </w:rPrChange>
          </w:rPr>
          <w:t xml:space="preserve">Politiques et </w:t>
        </w:r>
        <w:r w:rsidR="00303045">
          <w:rPr>
            <w:i/>
            <w:iCs/>
          </w:rPr>
          <w:t>G</w:t>
        </w:r>
        <w:del w:id="123" w:author="Author">
          <w:r w:rsidR="004C442F" w:rsidRPr="004C442F" w:rsidDel="00303045">
            <w:rPr>
              <w:i/>
              <w:iCs/>
              <w:rPrChange w:id="124" w:author="Author">
                <w:rPr/>
              </w:rPrChange>
            </w:rPr>
            <w:delText>g</w:delText>
          </w:r>
        </w:del>
        <w:r w:rsidR="004C442F" w:rsidRPr="004C442F">
          <w:rPr>
            <w:i/>
            <w:iCs/>
            <w:rPrChange w:id="125" w:author="Author">
              <w:rPr/>
            </w:rPrChange>
          </w:rPr>
          <w:t xml:space="preserve">estion de </w:t>
        </w:r>
        <w:proofErr w:type="spellStart"/>
        <w:r w:rsidR="004C442F" w:rsidRPr="004C442F">
          <w:rPr>
            <w:i/>
            <w:iCs/>
            <w:rPrChange w:id="126" w:author="Author">
              <w:rPr/>
            </w:rPrChange>
          </w:rPr>
          <w:t>l'enseignement</w:t>
        </w:r>
        <w:proofErr w:type="spellEnd"/>
        <w:r w:rsidR="004C442F" w:rsidRPr="004C442F">
          <w:rPr>
            <w:i/>
            <w:iCs/>
            <w:rPrChange w:id="127" w:author="Author">
              <w:rPr/>
            </w:rPrChange>
          </w:rPr>
          <w:t xml:space="preserve"> </w:t>
        </w:r>
        <w:del w:id="128" w:author="Author">
          <w:r w:rsidR="00303045" w:rsidDel="00EF1E90">
            <w:rPr>
              <w:i/>
              <w:iCs/>
            </w:rPr>
            <w:delText>S</w:delText>
          </w:r>
          <w:r w:rsidR="004C442F" w:rsidRPr="004C442F" w:rsidDel="00303045">
            <w:rPr>
              <w:i/>
              <w:iCs/>
              <w:rPrChange w:id="129" w:author="Author">
                <w:rPr/>
              </w:rPrChange>
            </w:rPr>
            <w:delText>s</w:delText>
          </w:r>
        </w:del>
        <w:proofErr w:type="spellStart"/>
        <w:r w:rsidR="004C442F" w:rsidRPr="004C442F">
          <w:rPr>
            <w:i/>
            <w:iCs/>
            <w:rPrChange w:id="130" w:author="Author">
              <w:rPr/>
            </w:rPrChange>
          </w:rPr>
          <w:t>upérieur</w:t>
        </w:r>
        <w:proofErr w:type="spellEnd"/>
        <w:r w:rsidR="004C442F" w:rsidRPr="004C442F">
          <w:rPr>
            <w:i/>
            <w:iCs/>
            <w:rPrChange w:id="131" w:author="Author">
              <w:rPr/>
            </w:rPrChange>
          </w:rPr>
          <w:t>,</w:t>
        </w:r>
        <w:r w:rsidR="004C442F">
          <w:t xml:space="preserve"> </w:t>
        </w:r>
      </w:ins>
      <w:r w:rsidRPr="00225C65">
        <w:rPr>
          <w:i/>
          <w:iCs/>
          <w:lang w:val="nl-NL"/>
        </w:rPr>
        <w:t>17</w:t>
      </w:r>
      <w:r w:rsidRPr="00225C65">
        <w:rPr>
          <w:lang w:val="nl-NL"/>
        </w:rPr>
        <w:t>(2), 31–45.</w:t>
      </w:r>
    </w:p>
    <w:p w14:paraId="0EBB8EBC" w14:textId="77777777" w:rsidR="00393638" w:rsidRDefault="00393638" w:rsidP="00393638">
      <w:pPr>
        <w:pStyle w:val="Bibliography"/>
      </w:pPr>
      <w:r w:rsidRPr="00225C65">
        <w:rPr>
          <w:lang w:val="nl-NL"/>
        </w:rPr>
        <w:t xml:space="preserve">Harris, C. R., Millman, K. J., van der Walt, S. J., Gommers, R., Virtanen, P., Cournapeau, D., Wieser, E., Taylor, J., Berg, S., Smith, N. J., Kern, R., Picus, M., Hoyer, S., van Kerkwijk, M. H., Brett, M., Haldane, A., del Río, J. F., Wiebe, M., Peterson, P., … </w:t>
      </w:r>
      <w:r>
        <w:t xml:space="preserve">Oliphant, T. E. (2020). Array programming with NumPy. </w:t>
      </w:r>
      <w:r>
        <w:rPr>
          <w:i/>
          <w:iCs/>
        </w:rPr>
        <w:t>Nature</w:t>
      </w:r>
      <w:r>
        <w:t xml:space="preserve">, </w:t>
      </w:r>
      <w:r>
        <w:rPr>
          <w:i/>
          <w:iCs/>
        </w:rPr>
        <w:t>585</w:t>
      </w:r>
      <w:r>
        <w:t>(7825), Article 7825. https://doi.org/10.1038/s41586-020-2649-2</w:t>
      </w:r>
    </w:p>
    <w:p w14:paraId="4C5F8BA7" w14:textId="64706CFF" w:rsidR="00393638" w:rsidRDefault="00393638" w:rsidP="00393638">
      <w:pPr>
        <w:pStyle w:val="Bibliography"/>
      </w:pPr>
      <w:r>
        <w:t xml:space="preserve">Heesen, R., &amp; Bright, L. K. (2021). Is </w:t>
      </w:r>
      <w:del w:id="132" w:author="Author">
        <w:r w:rsidDel="00EF1E90">
          <w:delText>P</w:delText>
        </w:r>
      </w:del>
      <w:ins w:id="133" w:author="Author">
        <w:r w:rsidR="00EF1E90">
          <w:t>p</w:t>
        </w:r>
      </w:ins>
      <w:r>
        <w:t xml:space="preserve">eer </w:t>
      </w:r>
      <w:ins w:id="134" w:author="Author">
        <w:r w:rsidR="00EF1E90">
          <w:t>r</w:t>
        </w:r>
      </w:ins>
      <w:del w:id="135" w:author="Author">
        <w:r w:rsidDel="00EF1E90">
          <w:delText>R</w:delText>
        </w:r>
      </w:del>
      <w:r>
        <w:t xml:space="preserve">eview a </w:t>
      </w:r>
      <w:ins w:id="136" w:author="Author">
        <w:r w:rsidR="00EF1E90">
          <w:t>g</w:t>
        </w:r>
      </w:ins>
      <w:del w:id="137" w:author="Author">
        <w:r w:rsidDel="00EF1E90">
          <w:delText>G</w:delText>
        </w:r>
      </w:del>
      <w:r>
        <w:t xml:space="preserve">ood </w:t>
      </w:r>
      <w:del w:id="138" w:author="Author">
        <w:r w:rsidDel="00EF1E90">
          <w:delText>I</w:delText>
        </w:r>
      </w:del>
      <w:proofErr w:type="spellStart"/>
      <w:r>
        <w:t>dea</w:t>
      </w:r>
      <w:proofErr w:type="spellEnd"/>
      <w:r>
        <w:t xml:space="preserve">? </w:t>
      </w:r>
      <w:r>
        <w:rPr>
          <w:i/>
          <w:iCs/>
        </w:rPr>
        <w:t>The British Journal for the Philosophy of Science</w:t>
      </w:r>
      <w:r>
        <w:t xml:space="preserve">, </w:t>
      </w:r>
      <w:r>
        <w:rPr>
          <w:i/>
          <w:iCs/>
        </w:rPr>
        <w:t>72</w:t>
      </w:r>
      <w:r>
        <w:t>(3), 635–663. https://doi.org/10.1093/bjps/axz029</w:t>
      </w:r>
    </w:p>
    <w:p w14:paraId="087D58D8" w14:textId="5D45BED1" w:rsidR="00393638" w:rsidRDefault="00393638" w:rsidP="00393638">
      <w:pPr>
        <w:pStyle w:val="Bibliography"/>
      </w:pPr>
      <w:r>
        <w:t xml:space="preserve">Heffner, A. G. (1979). Authorship </w:t>
      </w:r>
      <w:ins w:id="139" w:author="Author">
        <w:r w:rsidR="00EF1E90">
          <w:t>r</w:t>
        </w:r>
      </w:ins>
      <w:del w:id="140" w:author="Author">
        <w:r w:rsidDel="00EF1E90">
          <w:delText>R</w:delText>
        </w:r>
      </w:del>
      <w:r>
        <w:t xml:space="preserve">ecognition of </w:t>
      </w:r>
      <w:ins w:id="141" w:author="Author">
        <w:r w:rsidR="00EF1E90">
          <w:t>s</w:t>
        </w:r>
      </w:ins>
      <w:del w:id="142" w:author="Author">
        <w:r w:rsidDel="00EF1E90">
          <w:delText>S</w:delText>
        </w:r>
      </w:del>
      <w:r>
        <w:t xml:space="preserve">ubordinates in </w:t>
      </w:r>
      <w:ins w:id="143" w:author="Author">
        <w:r w:rsidR="00EF1E90">
          <w:t>c</w:t>
        </w:r>
      </w:ins>
      <w:del w:id="144" w:author="Author">
        <w:r w:rsidDel="00EF1E90">
          <w:delText>C</w:delText>
        </w:r>
      </w:del>
      <w:r>
        <w:t xml:space="preserve">ollaborative </w:t>
      </w:r>
      <w:ins w:id="145" w:author="Author">
        <w:r w:rsidR="00EF1E90">
          <w:t>r</w:t>
        </w:r>
      </w:ins>
      <w:del w:id="146" w:author="Author">
        <w:r w:rsidDel="00EF1E90">
          <w:delText>R</w:delText>
        </w:r>
      </w:del>
      <w:r>
        <w:t xml:space="preserve">esearch. </w:t>
      </w:r>
      <w:r>
        <w:rPr>
          <w:i/>
          <w:iCs/>
        </w:rPr>
        <w:t>Social Studies of Science</w:t>
      </w:r>
      <w:r>
        <w:t xml:space="preserve">, </w:t>
      </w:r>
      <w:r>
        <w:rPr>
          <w:i/>
          <w:iCs/>
        </w:rPr>
        <w:t>9</w:t>
      </w:r>
      <w:r>
        <w:t>(3), 377–384. https://doi.org/10.1177/030631277900900305</w:t>
      </w:r>
    </w:p>
    <w:p w14:paraId="4BC5FB68" w14:textId="77777777" w:rsidR="00393638" w:rsidRDefault="00393638" w:rsidP="00393638">
      <w:pPr>
        <w:pStyle w:val="Bibliography"/>
      </w:pPr>
      <w:r>
        <w:t xml:space="preserve">Hettrick, S. (2016, August 17). </w:t>
      </w:r>
      <w:r>
        <w:rPr>
          <w:i/>
          <w:iCs/>
        </w:rPr>
        <w:t>A not-so-brief history of Research Software Engineers</w:t>
      </w:r>
      <w:r>
        <w:t xml:space="preserve">. Software Sustainability Institute. </w:t>
      </w:r>
      <w:r>
        <w:lastRenderedPageBreak/>
        <w:t>https://web.archive.org/web/20220407191258/https://www.software.ac.uk/blog/2016-08-17-not-so-brief-history-research-software-engineers-0</w:t>
      </w:r>
    </w:p>
    <w:p w14:paraId="054AB3AE" w14:textId="77777777" w:rsidR="00393638" w:rsidRDefault="00393638" w:rsidP="00393638">
      <w:pPr>
        <w:pStyle w:val="Bibliography"/>
      </w:pPr>
      <w:r>
        <w:t xml:space="preserve">Holcombe, A. O., Kovacs, M., Aust, F., &amp; Aczel, B. (2020). Documenting contributions to scholarly articles using CRediT and tenzing. </w:t>
      </w:r>
      <w:r>
        <w:rPr>
          <w:i/>
          <w:iCs/>
        </w:rPr>
        <w:t>PLOS ONE</w:t>
      </w:r>
      <w:r>
        <w:t xml:space="preserve">, </w:t>
      </w:r>
      <w:r>
        <w:rPr>
          <w:i/>
          <w:iCs/>
        </w:rPr>
        <w:t>15</w:t>
      </w:r>
      <w:r>
        <w:t>(12), e0244611. https://doi.org/10.1371/journal.pone.0244611</w:t>
      </w:r>
    </w:p>
    <w:p w14:paraId="1DDBC718" w14:textId="77777777" w:rsidR="00393638" w:rsidRPr="00225C65" w:rsidRDefault="00393638" w:rsidP="00393638">
      <w:pPr>
        <w:pStyle w:val="Bibliography"/>
        <w:rPr>
          <w:lang w:val="nl-NL"/>
        </w:rPr>
      </w:pPr>
      <w:r>
        <w:t xml:space="preserve">Holdgraf, C., Kylen Solvik, Ogasawara, I., Brett, M., Sundell, E., Gaow, Zehua Chen, Joseph, M., Lau, S., Rokem, A., Willing, C., Nicholson, D., Mason, J., Wasser, L., Bantilan, N., Moss, S., &amp; Kashyap, S. (2022). </w:t>
      </w:r>
      <w:r>
        <w:rPr>
          <w:i/>
          <w:iCs/>
        </w:rPr>
        <w:t>pyOpenSci/contributing-guide: Pre release 0.3</w:t>
      </w:r>
      <w:r>
        <w:t xml:space="preserve"> (v0.3). </w:t>
      </w:r>
      <w:r w:rsidRPr="00225C65">
        <w:rPr>
          <w:lang w:val="nl-NL"/>
        </w:rPr>
        <w:t>Zenodo. https://doi.org/10.5281/ZENODO.7101778</w:t>
      </w:r>
    </w:p>
    <w:p w14:paraId="1371B5FE" w14:textId="0C9F6AF3" w:rsidR="00393638" w:rsidRDefault="00393638" w:rsidP="00393638">
      <w:pPr>
        <w:pStyle w:val="Bibliography"/>
      </w:pPr>
      <w:r w:rsidRPr="00225C65">
        <w:rPr>
          <w:lang w:val="nl-NL"/>
        </w:rPr>
        <w:t xml:space="preserve">Huber, J., M. Inoua, S., Kerschbamer, R., König-Kersting, C., Palan, S., &amp; Smith, V. L. (2022). </w:t>
      </w:r>
      <w:r>
        <w:t xml:space="preserve">Nobel and </w:t>
      </w:r>
      <w:ins w:id="147" w:author="Author">
        <w:r w:rsidR="00556F03">
          <w:t>n</w:t>
        </w:r>
      </w:ins>
      <w:del w:id="148" w:author="Author">
        <w:r w:rsidDel="00556F03">
          <w:delText>N</w:delText>
        </w:r>
      </w:del>
      <w:r>
        <w:t xml:space="preserve">ovice: Author </w:t>
      </w:r>
      <w:ins w:id="149" w:author="Author">
        <w:r w:rsidR="00556F03">
          <w:t>p</w:t>
        </w:r>
      </w:ins>
      <w:del w:id="150" w:author="Author">
        <w:r w:rsidDel="00556F03">
          <w:delText>P</w:delText>
        </w:r>
      </w:del>
      <w:r>
        <w:t xml:space="preserve">rominence </w:t>
      </w:r>
      <w:ins w:id="151" w:author="Author">
        <w:r w:rsidR="00556F03">
          <w:t>a</w:t>
        </w:r>
      </w:ins>
      <w:del w:id="152" w:author="Author">
        <w:r w:rsidDel="00556F03">
          <w:delText>A</w:delText>
        </w:r>
      </w:del>
      <w:r>
        <w:t xml:space="preserve">ffects </w:t>
      </w:r>
      <w:ins w:id="153" w:author="Author">
        <w:r w:rsidR="00556F03">
          <w:t>p</w:t>
        </w:r>
      </w:ins>
      <w:del w:id="154" w:author="Author">
        <w:r w:rsidDel="00556F03">
          <w:delText>P</w:delText>
        </w:r>
      </w:del>
      <w:r>
        <w:t xml:space="preserve">eer </w:t>
      </w:r>
      <w:ins w:id="155" w:author="Author">
        <w:r w:rsidR="00556F03">
          <w:t>r</w:t>
        </w:r>
      </w:ins>
      <w:del w:id="156" w:author="Author">
        <w:r w:rsidDel="00556F03">
          <w:delText>R</w:delText>
        </w:r>
      </w:del>
      <w:r>
        <w:t xml:space="preserve">eview. </w:t>
      </w:r>
      <w:r>
        <w:rPr>
          <w:i/>
          <w:iCs/>
        </w:rPr>
        <w:t>SSRN Electronic Journal</w:t>
      </w:r>
      <w:r>
        <w:t>. https://doi.org/10.2139/ssrn.4190976</w:t>
      </w:r>
    </w:p>
    <w:p w14:paraId="0C5F95B0" w14:textId="67A563CF" w:rsidR="00393638" w:rsidRDefault="00393638" w:rsidP="00393638">
      <w:pPr>
        <w:pStyle w:val="Bibliography"/>
      </w:pPr>
      <w:r>
        <w:t xml:space="preserve">Huebner, B., &amp; Bright, L. K. (2020). Collective </w:t>
      </w:r>
      <w:ins w:id="157" w:author="Author">
        <w:r w:rsidR="00556F03">
          <w:t>r</w:t>
        </w:r>
      </w:ins>
      <w:del w:id="158" w:author="Author">
        <w:r w:rsidDel="00556F03">
          <w:delText>R</w:delText>
        </w:r>
      </w:del>
      <w:r>
        <w:t xml:space="preserve">esponsibility and </w:t>
      </w:r>
      <w:ins w:id="159" w:author="Author">
        <w:r w:rsidR="007244A4">
          <w:t>f</w:t>
        </w:r>
      </w:ins>
      <w:del w:id="160" w:author="Author">
        <w:r w:rsidDel="007244A4">
          <w:delText>F</w:delText>
        </w:r>
      </w:del>
      <w:r>
        <w:t xml:space="preserve">raud in </w:t>
      </w:r>
      <w:ins w:id="161" w:author="Author">
        <w:r w:rsidR="007244A4">
          <w:t>s</w:t>
        </w:r>
      </w:ins>
      <w:del w:id="162" w:author="Author">
        <w:r w:rsidDel="007244A4">
          <w:delText>S</w:delText>
        </w:r>
      </w:del>
      <w:r>
        <w:t xml:space="preserve">cientific </w:t>
      </w:r>
      <w:ins w:id="163" w:author="Author">
        <w:r w:rsidR="007244A4">
          <w:t>c</w:t>
        </w:r>
      </w:ins>
      <w:del w:id="164" w:author="Author">
        <w:r w:rsidDel="007244A4">
          <w:delText>C</w:delText>
        </w:r>
      </w:del>
      <w:r>
        <w:t xml:space="preserve">ommunities. In S. Bazargan-Forward &amp; D. Tollefsen (Eds.), </w:t>
      </w:r>
      <w:r>
        <w:rPr>
          <w:i/>
          <w:iCs/>
        </w:rPr>
        <w:t xml:space="preserve">The Routledge </w:t>
      </w:r>
      <w:ins w:id="165" w:author="Author">
        <w:r w:rsidR="007244A4">
          <w:rPr>
            <w:i/>
            <w:iCs/>
          </w:rPr>
          <w:t>h</w:t>
        </w:r>
      </w:ins>
      <w:del w:id="166" w:author="Author">
        <w:r w:rsidDel="007244A4">
          <w:rPr>
            <w:i/>
            <w:iCs/>
          </w:rPr>
          <w:delText>H</w:delText>
        </w:r>
      </w:del>
      <w:r>
        <w:rPr>
          <w:i/>
          <w:iCs/>
        </w:rPr>
        <w:t xml:space="preserve">andbook of </w:t>
      </w:r>
      <w:ins w:id="167" w:author="Author">
        <w:r w:rsidR="007244A4">
          <w:rPr>
            <w:i/>
            <w:iCs/>
          </w:rPr>
          <w:t>c</w:t>
        </w:r>
      </w:ins>
      <w:del w:id="168" w:author="Author">
        <w:r w:rsidDel="007244A4">
          <w:rPr>
            <w:i/>
            <w:iCs/>
          </w:rPr>
          <w:delText>C</w:delText>
        </w:r>
      </w:del>
      <w:r>
        <w:rPr>
          <w:i/>
          <w:iCs/>
        </w:rPr>
        <w:t xml:space="preserve">ollective </w:t>
      </w:r>
      <w:ins w:id="169" w:author="Author">
        <w:r w:rsidR="007244A4">
          <w:rPr>
            <w:i/>
            <w:iCs/>
          </w:rPr>
          <w:t>r</w:t>
        </w:r>
      </w:ins>
      <w:del w:id="170" w:author="Author">
        <w:r w:rsidDel="007244A4">
          <w:rPr>
            <w:i/>
            <w:iCs/>
          </w:rPr>
          <w:delText>R</w:delText>
        </w:r>
      </w:del>
      <w:r>
        <w:rPr>
          <w:i/>
          <w:iCs/>
        </w:rPr>
        <w:t>esponsibility</w:t>
      </w:r>
      <w:r>
        <w:t xml:space="preserve"> (1st ed.). Routledge. https://doi.org/10.4324/9781315107608</w:t>
      </w:r>
    </w:p>
    <w:p w14:paraId="49FE2E32" w14:textId="2DD2433A" w:rsidR="00393638" w:rsidRDefault="00393638" w:rsidP="00393638">
      <w:pPr>
        <w:pStyle w:val="Bibliography"/>
      </w:pPr>
      <w:r>
        <w:t xml:space="preserve">Huebner, B., Kukla, R., &amp; Winsberg, E. (2017). </w:t>
      </w:r>
      <w:r>
        <w:rPr>
          <w:i/>
          <w:iCs/>
        </w:rPr>
        <w:t xml:space="preserve">Making an </w:t>
      </w:r>
      <w:ins w:id="171" w:author="Author">
        <w:r w:rsidR="005709A0">
          <w:rPr>
            <w:i/>
            <w:iCs/>
          </w:rPr>
          <w:t>a</w:t>
        </w:r>
      </w:ins>
      <w:del w:id="172" w:author="Author">
        <w:r w:rsidDel="005709A0">
          <w:rPr>
            <w:i/>
            <w:iCs/>
          </w:rPr>
          <w:delText>A</w:delText>
        </w:r>
      </w:del>
      <w:r>
        <w:rPr>
          <w:i/>
          <w:iCs/>
        </w:rPr>
        <w:t xml:space="preserve">uthor in </w:t>
      </w:r>
      <w:ins w:id="173" w:author="Author">
        <w:r w:rsidR="005709A0">
          <w:rPr>
            <w:i/>
            <w:iCs/>
          </w:rPr>
          <w:t>r</w:t>
        </w:r>
      </w:ins>
      <w:del w:id="174" w:author="Author">
        <w:r w:rsidDel="005709A0">
          <w:rPr>
            <w:i/>
            <w:iCs/>
          </w:rPr>
          <w:delText>R</w:delText>
        </w:r>
      </w:del>
      <w:r>
        <w:rPr>
          <w:i/>
          <w:iCs/>
        </w:rPr>
        <w:t xml:space="preserve">adically </w:t>
      </w:r>
      <w:ins w:id="175" w:author="Author">
        <w:r w:rsidR="005709A0">
          <w:rPr>
            <w:i/>
            <w:iCs/>
          </w:rPr>
          <w:t>c</w:t>
        </w:r>
      </w:ins>
      <w:del w:id="176" w:author="Author">
        <w:r w:rsidDel="005709A0">
          <w:rPr>
            <w:i/>
            <w:iCs/>
          </w:rPr>
          <w:delText>C</w:delText>
        </w:r>
      </w:del>
      <w:r>
        <w:rPr>
          <w:i/>
          <w:iCs/>
        </w:rPr>
        <w:t xml:space="preserve">ollaborative </w:t>
      </w:r>
      <w:ins w:id="177" w:author="Author">
        <w:r w:rsidR="005709A0">
          <w:rPr>
            <w:i/>
            <w:iCs/>
          </w:rPr>
          <w:t>r</w:t>
        </w:r>
      </w:ins>
      <w:del w:id="178" w:author="Author">
        <w:r w:rsidDel="005709A0">
          <w:rPr>
            <w:i/>
            <w:iCs/>
          </w:rPr>
          <w:delText>R</w:delText>
        </w:r>
      </w:del>
      <w:r>
        <w:rPr>
          <w:i/>
          <w:iCs/>
        </w:rPr>
        <w:t>esearch</w:t>
      </w:r>
      <w:r>
        <w:t xml:space="preserve"> (Vol. 1). Oxford University Press. https://doi.org/10.1093/oso/9780190680534.003.0005</w:t>
      </w:r>
    </w:p>
    <w:p w14:paraId="373F02EA" w14:textId="77777777" w:rsidR="00393638" w:rsidRDefault="00393638" w:rsidP="00393638">
      <w:pPr>
        <w:pStyle w:val="Bibliography"/>
      </w:pPr>
      <w:r>
        <w:t>Independent Review of Research Bureaucracy</w:t>
      </w:r>
      <w:del w:id="179" w:author="Author">
        <w:r w:rsidDel="00E76CBB">
          <w:delText>, A</w:delText>
        </w:r>
      </w:del>
      <w:r>
        <w:t xml:space="preserve">. (2022). </w:t>
      </w:r>
      <w:r>
        <w:rPr>
          <w:i/>
          <w:iCs/>
        </w:rPr>
        <w:t>Independent Review of Research Bureaucracy—Final Report</w:t>
      </w:r>
      <w:r>
        <w:t>. UK Government - Department for Business, Energy &amp; Industrial Strategy.</w:t>
      </w:r>
    </w:p>
    <w:p w14:paraId="075FA12E" w14:textId="77777777" w:rsidR="00393638" w:rsidRDefault="00393638" w:rsidP="00393638">
      <w:pPr>
        <w:pStyle w:val="Bibliography"/>
      </w:pPr>
      <w:r>
        <w:t xml:space="preserve">INORMS. (2022). </w:t>
      </w:r>
      <w:r>
        <w:rPr>
          <w:i/>
          <w:iCs/>
        </w:rPr>
        <w:t>The SCOPE Framework, A five-stage process for evaluating research responsibly</w:t>
      </w:r>
      <w:r>
        <w:t xml:space="preserve"> (No. 10). https://web.archive.org/web/20220801134009/https://inorms.net/scope-framework-for-research-evaluation/</w:t>
      </w:r>
    </w:p>
    <w:p w14:paraId="7AB710D6" w14:textId="6800CBA2" w:rsidR="00393638" w:rsidRDefault="00393638" w:rsidP="00393638">
      <w:pPr>
        <w:pStyle w:val="Bibliography"/>
      </w:pPr>
      <w:r w:rsidRPr="00225C65">
        <w:rPr>
          <w:lang w:val="nl-NL"/>
        </w:rPr>
        <w:t xml:space="preserve">Jetten, M., Grootveld, M., Mordant, A., Jansen, M., Bloemers, M., Miedema, M., &amp; Gelder, C. W. G. V. (2021). </w:t>
      </w:r>
      <w:r>
        <w:rPr>
          <w:i/>
          <w:iCs/>
        </w:rPr>
        <w:t xml:space="preserve">Professionalising data stewardship in the Netherlands. </w:t>
      </w:r>
      <w:r>
        <w:rPr>
          <w:i/>
          <w:iCs/>
        </w:rPr>
        <w:lastRenderedPageBreak/>
        <w:t xml:space="preserve">Competences, training and education. Dutch roadmap towards national implementation of FAIR data </w:t>
      </w:r>
      <w:proofErr w:type="spellStart"/>
      <w:r>
        <w:rPr>
          <w:i/>
          <w:iCs/>
        </w:rPr>
        <w:t>stewardship</w:t>
      </w:r>
      <w:r>
        <w:t>.</w:t>
      </w:r>
      <w:del w:id="180" w:author="Author">
        <w:r w:rsidDel="00614F37">
          <w:delText xml:space="preserve"> </w:delText>
        </w:r>
      </w:del>
      <w:ins w:id="181" w:author="Author">
        <w:r w:rsidR="00614F37">
          <w:t>Nationaal</w:t>
        </w:r>
        <w:proofErr w:type="spellEnd"/>
        <w:r w:rsidR="00614F37">
          <w:t xml:space="preserve"> </w:t>
        </w:r>
        <w:proofErr w:type="spellStart"/>
        <w:r w:rsidR="00614F37">
          <w:t>Programma</w:t>
        </w:r>
        <w:proofErr w:type="spellEnd"/>
        <w:r w:rsidR="00614F37">
          <w:t xml:space="preserve"> Open Science</w:t>
        </w:r>
      </w:ins>
      <w:del w:id="182" w:author="Author">
        <w:r w:rsidDel="00614F37">
          <w:delText>Zenodo</w:delText>
        </w:r>
      </w:del>
      <w:r>
        <w:t xml:space="preserve">. </w:t>
      </w:r>
      <w:del w:id="183" w:author="Author">
        <w:r w:rsidDel="00B90BDC">
          <w:delText>https://doi.org/10.5281/ZENODO.4320504</w:delText>
        </w:r>
      </w:del>
      <w:ins w:id="184" w:author="Author">
        <w:r w:rsidR="00B90BDC" w:rsidRPr="00B90BDC">
          <w:t xml:space="preserve"> </w:t>
        </w:r>
        <w:r w:rsidR="00B90BDC" w:rsidRPr="00B90BDC">
          <w:t>https://www.openscience.nl/wp-content/uploads/2022/08/Report_NPOS_F_Data_Stewardship_V1.1_20210319.pdf</w:t>
        </w:r>
      </w:ins>
    </w:p>
    <w:p w14:paraId="5C0DEB9C" w14:textId="77777777" w:rsidR="00393638" w:rsidRDefault="00393638" w:rsidP="00393638">
      <w:pPr>
        <w:pStyle w:val="Bibliography"/>
      </w:pPr>
      <w:r>
        <w:t xml:space="preserve">Jobin, A., Ienca, M., &amp; Vayena, E. (2019). The global landscape of AI ethics guidelines. </w:t>
      </w:r>
      <w:r>
        <w:rPr>
          <w:i/>
          <w:iCs/>
        </w:rPr>
        <w:t>Nature Machine Intelligence</w:t>
      </w:r>
      <w:r>
        <w:t xml:space="preserve">, </w:t>
      </w:r>
      <w:r>
        <w:rPr>
          <w:i/>
          <w:iCs/>
        </w:rPr>
        <w:t>1</w:t>
      </w:r>
      <w:r>
        <w:t>(9), 389–399. https://doi.org/10.1038/s42256-019-0088-2</w:t>
      </w:r>
    </w:p>
    <w:p w14:paraId="1D14A1E8" w14:textId="77777777" w:rsidR="00393638" w:rsidRDefault="00393638" w:rsidP="00393638">
      <w:pPr>
        <w:pStyle w:val="Bibliography"/>
      </w:pPr>
      <w:r>
        <w:t xml:space="preserve">Journal of Open Source Software. (2022). </w:t>
      </w:r>
      <w:r>
        <w:rPr>
          <w:i/>
          <w:iCs/>
        </w:rPr>
        <w:t>Review criteria</w:t>
      </w:r>
      <w:r>
        <w:t>. https://web.archive.org/web/20220511204643/https://joss.readthedocs.io/en/latest/review_criteria.html</w:t>
      </w:r>
    </w:p>
    <w:p w14:paraId="3B93F9C7" w14:textId="49E4891C" w:rsidR="00393638" w:rsidRDefault="00393638" w:rsidP="00393638">
      <w:pPr>
        <w:pStyle w:val="Bibliography"/>
      </w:pPr>
      <w:r>
        <w:t xml:space="preserve">Limas, J. C., Corcoran, L. C., Baker, A. N., Cartaya, A. E., &amp; Ayres, Z. J. (2022). The </w:t>
      </w:r>
      <w:ins w:id="185" w:author="Author">
        <w:r w:rsidR="00D55298">
          <w:t>i</w:t>
        </w:r>
      </w:ins>
      <w:del w:id="186" w:author="Author">
        <w:r w:rsidDel="00D55298">
          <w:delText>I</w:delText>
        </w:r>
      </w:del>
      <w:r>
        <w:t xml:space="preserve">mpact of </w:t>
      </w:r>
      <w:ins w:id="187" w:author="Author">
        <w:r w:rsidR="00D55298">
          <w:t>r</w:t>
        </w:r>
      </w:ins>
      <w:del w:id="188" w:author="Author">
        <w:r w:rsidDel="00D55298">
          <w:delText>R</w:delText>
        </w:r>
      </w:del>
      <w:r>
        <w:t xml:space="preserve">esearch </w:t>
      </w:r>
      <w:ins w:id="189" w:author="Author">
        <w:r w:rsidR="00D55298">
          <w:t>c</w:t>
        </w:r>
      </w:ins>
      <w:del w:id="190" w:author="Author">
        <w:r w:rsidDel="00D55298">
          <w:delText>C</w:delText>
        </w:r>
      </w:del>
      <w:r>
        <w:t xml:space="preserve">ulture on </w:t>
      </w:r>
      <w:ins w:id="191" w:author="Author">
        <w:r w:rsidR="00D55298">
          <w:t>m</w:t>
        </w:r>
      </w:ins>
      <w:del w:id="192" w:author="Author">
        <w:r w:rsidDel="00D55298">
          <w:delText>M</w:delText>
        </w:r>
      </w:del>
      <w:r>
        <w:t xml:space="preserve">ental </w:t>
      </w:r>
      <w:ins w:id="193" w:author="Author">
        <w:r w:rsidR="00D55298">
          <w:t>h</w:t>
        </w:r>
      </w:ins>
      <w:del w:id="194" w:author="Author">
        <w:r w:rsidDel="00D55298">
          <w:delText>H</w:delText>
        </w:r>
      </w:del>
      <w:r>
        <w:t xml:space="preserve">ealth &amp; </w:t>
      </w:r>
      <w:ins w:id="195" w:author="Author">
        <w:r w:rsidR="00D55298">
          <w:t>d</w:t>
        </w:r>
      </w:ins>
      <w:del w:id="196" w:author="Author">
        <w:r w:rsidDel="00D55298">
          <w:delText>D</w:delText>
        </w:r>
      </w:del>
      <w:r>
        <w:t xml:space="preserve">iversity in STEM. </w:t>
      </w:r>
      <w:r>
        <w:rPr>
          <w:i/>
          <w:iCs/>
        </w:rPr>
        <w:t>Chemistry – A European Journal</w:t>
      </w:r>
      <w:r>
        <w:t xml:space="preserve">, </w:t>
      </w:r>
      <w:r>
        <w:rPr>
          <w:i/>
          <w:iCs/>
        </w:rPr>
        <w:t>28</w:t>
      </w:r>
      <w:r>
        <w:t>(9). https://doi.org/10.1002/chem.202102957</w:t>
      </w:r>
    </w:p>
    <w:p w14:paraId="36E21F7C" w14:textId="03F861D9" w:rsidR="00393638" w:rsidRDefault="00393638" w:rsidP="00393638">
      <w:pPr>
        <w:pStyle w:val="Bibliography"/>
      </w:pPr>
      <w:r>
        <w:t xml:space="preserve">Macfarlane, B. (2011). The </w:t>
      </w:r>
      <w:ins w:id="197" w:author="Author">
        <w:r w:rsidR="00917721">
          <w:t>m</w:t>
        </w:r>
      </w:ins>
      <w:del w:id="198" w:author="Author">
        <w:r w:rsidDel="00917721">
          <w:delText>M</w:delText>
        </w:r>
      </w:del>
      <w:r>
        <w:t xml:space="preserve">orphing of </w:t>
      </w:r>
      <w:ins w:id="199" w:author="Author">
        <w:r w:rsidR="00917721">
          <w:t>a</w:t>
        </w:r>
      </w:ins>
      <w:del w:id="200" w:author="Author">
        <w:r w:rsidDel="00917721">
          <w:delText>A</w:delText>
        </w:r>
      </w:del>
      <w:r>
        <w:t xml:space="preserve">cademic </w:t>
      </w:r>
      <w:ins w:id="201" w:author="Author">
        <w:r w:rsidR="00917721">
          <w:t>p</w:t>
        </w:r>
      </w:ins>
      <w:del w:id="202" w:author="Author">
        <w:r w:rsidDel="00917721">
          <w:delText>P</w:delText>
        </w:r>
      </w:del>
      <w:r>
        <w:t xml:space="preserve">ractice: Unbundling and the </w:t>
      </w:r>
      <w:ins w:id="203" w:author="Author">
        <w:r w:rsidR="00917721">
          <w:t>r</w:t>
        </w:r>
      </w:ins>
      <w:del w:id="204" w:author="Author">
        <w:r w:rsidDel="00917721">
          <w:delText>R</w:delText>
        </w:r>
      </w:del>
      <w:r>
        <w:t xml:space="preserve">ise of the </w:t>
      </w:r>
      <w:ins w:id="205" w:author="Author">
        <w:r w:rsidR="00917721">
          <w:t>p</w:t>
        </w:r>
      </w:ins>
      <w:del w:id="206" w:author="Author">
        <w:r w:rsidDel="00917721">
          <w:delText>P</w:delText>
        </w:r>
      </w:del>
      <w:r>
        <w:t>ara-academic</w:t>
      </w:r>
      <w:del w:id="207" w:author="Author">
        <w:r w:rsidDel="009B0893">
          <w:delText>: The Morphing of Academic Practice</w:delText>
        </w:r>
      </w:del>
      <w:r>
        <w:t xml:space="preserve">. </w:t>
      </w:r>
      <w:r>
        <w:rPr>
          <w:i/>
          <w:iCs/>
        </w:rPr>
        <w:t>Higher Education Quarterly</w:t>
      </w:r>
      <w:r>
        <w:t xml:space="preserve">, </w:t>
      </w:r>
      <w:r>
        <w:rPr>
          <w:i/>
          <w:iCs/>
        </w:rPr>
        <w:t>65</w:t>
      </w:r>
      <w:r>
        <w:t>(1), 59–73. https://doi.org/10.1111/j.1468-2273.2010.00467.x</w:t>
      </w:r>
    </w:p>
    <w:p w14:paraId="1BDEA9DF" w14:textId="77777777" w:rsidR="00393638" w:rsidRDefault="00393638" w:rsidP="00393638">
      <w:pPr>
        <w:pStyle w:val="Bibliography"/>
      </w:pPr>
      <w:r>
        <w:t xml:space="preserve">McInturff, S., &amp; Adenis, V. (2022). It takes a laboratory to avoid data loss. </w:t>
      </w:r>
      <w:r>
        <w:rPr>
          <w:i/>
          <w:iCs/>
        </w:rPr>
        <w:t>Nature</w:t>
      </w:r>
      <w:r>
        <w:t>, d41586-022-02967–3. https://doi.org/10.1038/d41586-022-02967-3</w:t>
      </w:r>
    </w:p>
    <w:p w14:paraId="482790F9" w14:textId="77777777" w:rsidR="00393638" w:rsidRDefault="00393638" w:rsidP="00393638">
      <w:pPr>
        <w:pStyle w:val="Bibliography"/>
      </w:pPr>
      <w:r>
        <w:t xml:space="preserve">NCRIS. (2022). </w:t>
      </w:r>
      <w:r>
        <w:rPr>
          <w:i/>
          <w:iCs/>
        </w:rPr>
        <w:t>Towards better recognition for Research Infrastructure Specialists</w:t>
      </w:r>
      <w:r>
        <w:t>. The Australian National Fabrication Facility. https://web.archive.org/web/20230425094426/https://anff.org.au/news/towards-better-recognition-for-research-infrastructure-specialists/</w:t>
      </w:r>
    </w:p>
    <w:p w14:paraId="30F18CCE" w14:textId="77777777" w:rsidR="00393638" w:rsidRDefault="00393638" w:rsidP="00393638">
      <w:pPr>
        <w:pStyle w:val="Bibliography"/>
      </w:pPr>
      <w:r>
        <w:t xml:space="preserve">Onie, S. (2020). Redesign open science for Asia, Africa and Latin America. </w:t>
      </w:r>
      <w:r>
        <w:rPr>
          <w:i/>
          <w:iCs/>
        </w:rPr>
        <w:t>Nature</w:t>
      </w:r>
      <w:r>
        <w:t xml:space="preserve">, </w:t>
      </w:r>
      <w:r>
        <w:rPr>
          <w:i/>
          <w:iCs/>
        </w:rPr>
        <w:t>587</w:t>
      </w:r>
      <w:r>
        <w:t>(7832), 35–37. https://doi.org/10.1038/d41586-020-03052-3</w:t>
      </w:r>
    </w:p>
    <w:p w14:paraId="3DB38757" w14:textId="6447A8D1" w:rsidR="00393638" w:rsidRDefault="00393638" w:rsidP="00393638">
      <w:pPr>
        <w:pStyle w:val="Bibliography"/>
      </w:pPr>
      <w:r w:rsidRPr="00AA32A6">
        <w:rPr>
          <w:rPrChange w:id="208" w:author="Author">
            <w:rPr>
              <w:i/>
              <w:iCs/>
            </w:rPr>
          </w:rPrChange>
        </w:rPr>
        <w:t>O</w:t>
      </w:r>
      <w:ins w:id="209" w:author="Author">
        <w:r w:rsidR="009E57DC" w:rsidRPr="00AA32A6">
          <w:rPr>
            <w:rPrChange w:id="210" w:author="Author">
              <w:rPr>
                <w:i/>
                <w:iCs/>
              </w:rPr>
            </w:rPrChange>
          </w:rPr>
          <w:t xml:space="preserve">ffice of </w:t>
        </w:r>
      </w:ins>
      <w:r w:rsidRPr="00AA32A6">
        <w:rPr>
          <w:rPrChange w:id="211" w:author="Author">
            <w:rPr>
              <w:i/>
              <w:iCs/>
            </w:rPr>
          </w:rPrChange>
        </w:rPr>
        <w:t>S</w:t>
      </w:r>
      <w:ins w:id="212" w:author="Author">
        <w:r w:rsidR="009E57DC" w:rsidRPr="00AA32A6">
          <w:rPr>
            <w:rPrChange w:id="213" w:author="Author">
              <w:rPr>
                <w:i/>
                <w:iCs/>
              </w:rPr>
            </w:rPrChange>
          </w:rPr>
          <w:t xml:space="preserve">cience and </w:t>
        </w:r>
      </w:ins>
      <w:r w:rsidRPr="00AA32A6">
        <w:rPr>
          <w:rPrChange w:id="214" w:author="Author">
            <w:rPr>
              <w:i/>
              <w:iCs/>
            </w:rPr>
          </w:rPrChange>
        </w:rPr>
        <w:t>T</w:t>
      </w:r>
      <w:ins w:id="215" w:author="Author">
        <w:r w:rsidR="009E57DC" w:rsidRPr="00AA32A6">
          <w:rPr>
            <w:rPrChange w:id="216" w:author="Author">
              <w:rPr>
                <w:i/>
                <w:iCs/>
              </w:rPr>
            </w:rPrChange>
          </w:rPr>
          <w:t xml:space="preserve">echnology </w:t>
        </w:r>
      </w:ins>
      <w:r w:rsidRPr="00AA32A6">
        <w:rPr>
          <w:rPrChange w:id="217" w:author="Author">
            <w:rPr>
              <w:i/>
              <w:iCs/>
            </w:rPr>
          </w:rPrChange>
        </w:rPr>
        <w:t>P</w:t>
      </w:r>
      <w:ins w:id="218" w:author="Author">
        <w:r w:rsidR="009E57DC" w:rsidRPr="00AA32A6">
          <w:rPr>
            <w:rPrChange w:id="219" w:author="Author">
              <w:rPr>
                <w:i/>
                <w:iCs/>
              </w:rPr>
            </w:rPrChange>
          </w:rPr>
          <w:t>olicy</w:t>
        </w:r>
      </w:ins>
      <w:del w:id="220" w:author="Author">
        <w:r w:rsidDel="00AA32A6">
          <w:rPr>
            <w:i/>
            <w:iCs/>
          </w:rPr>
          <w:delText xml:space="preserve"> Public Access Memo</w:delText>
        </w:r>
      </w:del>
      <w:r>
        <w:t xml:space="preserve">. (2022). </w:t>
      </w:r>
      <w:ins w:id="221" w:author="Author">
        <w:r w:rsidR="00AA32A6">
          <w:rPr>
            <w:i/>
            <w:iCs/>
          </w:rPr>
          <w:t>Public Access Memo</w:t>
        </w:r>
        <w:r w:rsidR="00AA32A6">
          <w:t xml:space="preserve"> </w:t>
        </w:r>
      </w:ins>
      <w:r>
        <w:t>https://www.whitehouse.gov/wp-content/uploads/2022/08/08-2022-OSTP-Public-Access-Memo.pdf</w:t>
      </w:r>
    </w:p>
    <w:p w14:paraId="2B5BD98B" w14:textId="15E63EEE" w:rsidR="00393638" w:rsidRDefault="00393638" w:rsidP="00393638">
      <w:pPr>
        <w:pStyle w:val="Bibliography"/>
      </w:pPr>
      <w:r>
        <w:lastRenderedPageBreak/>
        <w:t xml:space="preserve">Penders, B. (2022). Process and </w:t>
      </w:r>
      <w:ins w:id="222" w:author="Author">
        <w:r w:rsidR="00AA32A6">
          <w:t>b</w:t>
        </w:r>
      </w:ins>
      <w:del w:id="223" w:author="Author">
        <w:r w:rsidDel="00AA32A6">
          <w:delText>B</w:delText>
        </w:r>
      </w:del>
      <w:r>
        <w:t xml:space="preserve">ureaucracy: </w:t>
      </w:r>
      <w:ins w:id="224" w:author="Author">
        <w:r w:rsidR="00AA32A6">
          <w:t>s</w:t>
        </w:r>
      </w:ins>
      <w:del w:id="225" w:author="Author">
        <w:r w:rsidDel="00AA32A6">
          <w:delText>S</w:delText>
        </w:r>
      </w:del>
      <w:r>
        <w:t xml:space="preserve">cientific </w:t>
      </w:r>
      <w:ins w:id="226" w:author="Author">
        <w:r w:rsidR="00AA32A6">
          <w:t>r</w:t>
        </w:r>
      </w:ins>
      <w:del w:id="227" w:author="Author">
        <w:r w:rsidDel="00AA32A6">
          <w:delText>R</w:delText>
        </w:r>
      </w:del>
      <w:r>
        <w:t xml:space="preserve">eform as </w:t>
      </w:r>
      <w:ins w:id="228" w:author="Author">
        <w:r w:rsidR="00AA32A6">
          <w:t>c</w:t>
        </w:r>
      </w:ins>
      <w:del w:id="229" w:author="Author">
        <w:r w:rsidDel="00AA32A6">
          <w:delText>C</w:delText>
        </w:r>
      </w:del>
      <w:r>
        <w:t xml:space="preserve">ivilisation. </w:t>
      </w:r>
      <w:r>
        <w:rPr>
          <w:i/>
          <w:iCs/>
        </w:rPr>
        <w:t>Bulletin of Science, Technology &amp; Society</w:t>
      </w:r>
      <w:r>
        <w:t xml:space="preserve">, </w:t>
      </w:r>
      <w:r>
        <w:rPr>
          <w:i/>
          <w:iCs/>
        </w:rPr>
        <w:t>42</w:t>
      </w:r>
      <w:r>
        <w:t>(4), 107–116. https://doi.org/10.1177/02704676221126388</w:t>
      </w:r>
    </w:p>
    <w:p w14:paraId="7DB5612A" w14:textId="77777777" w:rsidR="00393638" w:rsidRDefault="00393638" w:rsidP="00393638">
      <w:pPr>
        <w:pStyle w:val="Bibliography"/>
      </w:pPr>
      <w:r>
        <w:t xml:space="preserve">Rennie, D., Yank, V., &amp; Emanuel, L. (1997). When authorship fails. A proposal to make contributors accountable. </w:t>
      </w:r>
      <w:r>
        <w:rPr>
          <w:i/>
          <w:iCs/>
        </w:rPr>
        <w:t>JAMA: The Journal of the American Medical Association</w:t>
      </w:r>
      <w:r>
        <w:t xml:space="preserve">, </w:t>
      </w:r>
      <w:r>
        <w:rPr>
          <w:i/>
          <w:iCs/>
        </w:rPr>
        <w:t>278</w:t>
      </w:r>
      <w:r>
        <w:t>(7), 579–585. https://doi.org/10.1001/jama.278.7.579</w:t>
      </w:r>
    </w:p>
    <w:p w14:paraId="325D86E3" w14:textId="77777777" w:rsidR="00393638" w:rsidRDefault="00393638" w:rsidP="00393638">
      <w:pPr>
        <w:pStyle w:val="Bibliography"/>
      </w:pPr>
      <w:r>
        <w:t xml:space="preserve">rOpenSci. (2022). </w:t>
      </w:r>
      <w:r>
        <w:rPr>
          <w:i/>
          <w:iCs/>
        </w:rPr>
        <w:t>Software Peer Review</w:t>
      </w:r>
      <w:r>
        <w:t>. ROpenSci. https://web.archive.org/web/20220704125950/https://ropensci.org/software-review/</w:t>
      </w:r>
    </w:p>
    <w:p w14:paraId="490C8B68" w14:textId="77777777" w:rsidR="00393638" w:rsidRDefault="00393638" w:rsidP="00393638">
      <w:pPr>
        <w:pStyle w:val="Bibliography"/>
      </w:pPr>
      <w:r>
        <w:t xml:space="preserve">Ross-Hellauer, T. (2017). What is open peer review? A systematic review. </w:t>
      </w:r>
      <w:r>
        <w:rPr>
          <w:i/>
          <w:iCs/>
        </w:rPr>
        <w:t>F1000Research</w:t>
      </w:r>
      <w:r>
        <w:t xml:space="preserve">, </w:t>
      </w:r>
      <w:r>
        <w:rPr>
          <w:i/>
          <w:iCs/>
        </w:rPr>
        <w:t>6</w:t>
      </w:r>
      <w:r>
        <w:t>, 588. https://doi.org/10.12688/f1000research.11369.2</w:t>
      </w:r>
    </w:p>
    <w:p w14:paraId="014CDF90" w14:textId="325679BA" w:rsidR="00393638" w:rsidRDefault="00393638" w:rsidP="00393638">
      <w:pPr>
        <w:pStyle w:val="Bibliography"/>
      </w:pPr>
      <w:r>
        <w:t xml:space="preserve">Sever, R., &amp; Janssen, K. (2017). Career </w:t>
      </w:r>
      <w:ins w:id="230" w:author="Author">
        <w:r w:rsidR="00AA32A6">
          <w:t>o</w:t>
        </w:r>
      </w:ins>
      <w:del w:id="231" w:author="Author">
        <w:r w:rsidDel="00AA32A6">
          <w:delText>O</w:delText>
        </w:r>
      </w:del>
      <w:r>
        <w:t xml:space="preserve">ptions for </w:t>
      </w:r>
      <w:ins w:id="232" w:author="Author">
        <w:r w:rsidR="00AA32A6">
          <w:t>s</w:t>
        </w:r>
      </w:ins>
      <w:del w:id="233" w:author="Author">
        <w:r w:rsidDel="00AA32A6">
          <w:delText>S</w:delText>
        </w:r>
      </w:del>
      <w:r>
        <w:t xml:space="preserve">cientists. </w:t>
      </w:r>
      <w:r>
        <w:rPr>
          <w:i/>
          <w:iCs/>
        </w:rPr>
        <w:t>Cold Spring Harbor Perspectives in Biology</w:t>
      </w:r>
      <w:r>
        <w:t xml:space="preserve">, </w:t>
      </w:r>
      <w:r>
        <w:rPr>
          <w:i/>
          <w:iCs/>
        </w:rPr>
        <w:t>9</w:t>
      </w:r>
      <w:r>
        <w:t>(9), a032755. https://doi.org/10.1101/cshperspect.a032755</w:t>
      </w:r>
    </w:p>
    <w:p w14:paraId="7D29556D" w14:textId="6407E3E3" w:rsidR="00393638" w:rsidRDefault="00393638" w:rsidP="00393638">
      <w:pPr>
        <w:pStyle w:val="Bibliography"/>
      </w:pPr>
      <w:r>
        <w:t xml:space="preserve">Shirazi, R. (2014, July 15). Reproducing </w:t>
      </w:r>
      <w:proofErr w:type="gramStart"/>
      <w:r>
        <w:t xml:space="preserve">the </w:t>
      </w:r>
      <w:ins w:id="234" w:author="Author">
        <w:r w:rsidR="00AA32A6">
          <w:t>a</w:t>
        </w:r>
      </w:ins>
      <w:proofErr w:type="gramEnd"/>
      <w:del w:id="235" w:author="Author">
        <w:r w:rsidDel="00AA32A6">
          <w:delText>A</w:delText>
        </w:r>
      </w:del>
      <w:r>
        <w:t xml:space="preserve">cademy: Librarians and the </w:t>
      </w:r>
      <w:ins w:id="236" w:author="Author">
        <w:r w:rsidR="00AA32A6">
          <w:t>q</w:t>
        </w:r>
      </w:ins>
      <w:del w:id="237" w:author="Author">
        <w:r w:rsidDel="00AA32A6">
          <w:delText>Q</w:delText>
        </w:r>
      </w:del>
      <w:r>
        <w:t xml:space="preserve">uestion of </w:t>
      </w:r>
      <w:ins w:id="238" w:author="Author">
        <w:r w:rsidR="00CD2584">
          <w:t>s</w:t>
        </w:r>
      </w:ins>
      <w:del w:id="239" w:author="Author">
        <w:r w:rsidDel="00CD2584">
          <w:delText>S</w:delText>
        </w:r>
      </w:del>
      <w:r>
        <w:t xml:space="preserve">ervice in the </w:t>
      </w:r>
      <w:ins w:id="240" w:author="Author">
        <w:r w:rsidR="00CD2584">
          <w:t>d</w:t>
        </w:r>
      </w:ins>
      <w:del w:id="241" w:author="Author">
        <w:r w:rsidDel="00CD2584">
          <w:delText>D</w:delText>
        </w:r>
      </w:del>
      <w:r>
        <w:t xml:space="preserve">igital </w:t>
      </w:r>
      <w:ins w:id="242" w:author="Author">
        <w:r w:rsidR="00CD2584">
          <w:t>h</w:t>
        </w:r>
      </w:ins>
      <w:del w:id="243" w:author="Author">
        <w:r w:rsidDel="00CD2584">
          <w:delText>H</w:delText>
        </w:r>
      </w:del>
      <w:r>
        <w:t xml:space="preserve">umanities. </w:t>
      </w:r>
      <w:r>
        <w:rPr>
          <w:i/>
          <w:iCs/>
        </w:rPr>
        <w:t>Roxanne Shirazi</w:t>
      </w:r>
      <w:r>
        <w:t>. https://web.archive.org/web/20220617010749/https://roxanneshirazi.com/2014/07/15/reproducing-the-academy-librarians-and-the-question-of-service-in-the-digital-humanities/</w:t>
      </w:r>
    </w:p>
    <w:p w14:paraId="35BF26B1" w14:textId="1B49F817" w:rsidR="00393638" w:rsidRDefault="00393638" w:rsidP="00393638">
      <w:pPr>
        <w:pStyle w:val="Bibliography"/>
      </w:pPr>
      <w:r>
        <w:t>Sims, B. H. (2021</w:t>
      </w:r>
      <w:ins w:id="244" w:author="Author">
        <w:r w:rsidR="00C9532E">
          <w:t>, May 27</w:t>
        </w:r>
      </w:ins>
      <w:r>
        <w:t xml:space="preserve">). </w:t>
      </w:r>
      <w:r>
        <w:rPr>
          <w:i/>
          <w:iCs/>
        </w:rPr>
        <w:t xml:space="preserve">Research Software Engineer as an </w:t>
      </w:r>
      <w:ins w:id="245" w:author="Author">
        <w:r w:rsidR="00026B08">
          <w:rPr>
            <w:i/>
            <w:iCs/>
          </w:rPr>
          <w:t>e</w:t>
        </w:r>
      </w:ins>
      <w:del w:id="246" w:author="Author">
        <w:r w:rsidDel="00026B08">
          <w:rPr>
            <w:i/>
            <w:iCs/>
          </w:rPr>
          <w:delText>E</w:delText>
        </w:r>
      </w:del>
      <w:r>
        <w:rPr>
          <w:i/>
          <w:iCs/>
        </w:rPr>
        <w:t xml:space="preserve">mergent </w:t>
      </w:r>
      <w:ins w:id="247" w:author="Author">
        <w:r w:rsidR="00026B08">
          <w:rPr>
            <w:i/>
            <w:iCs/>
          </w:rPr>
          <w:t>p</w:t>
        </w:r>
      </w:ins>
      <w:del w:id="248" w:author="Author">
        <w:r w:rsidDel="00026B08">
          <w:rPr>
            <w:i/>
            <w:iCs/>
          </w:rPr>
          <w:delText>P</w:delText>
        </w:r>
      </w:del>
      <w:r>
        <w:rPr>
          <w:i/>
          <w:iCs/>
        </w:rPr>
        <w:t xml:space="preserve">rofessional </w:t>
      </w:r>
      <w:ins w:id="249" w:author="Author">
        <w:r w:rsidR="00026B08">
          <w:rPr>
            <w:i/>
            <w:iCs/>
          </w:rPr>
          <w:t>i</w:t>
        </w:r>
      </w:ins>
      <w:del w:id="250" w:author="Author">
        <w:r w:rsidDel="00026B08">
          <w:rPr>
            <w:i/>
            <w:iCs/>
          </w:rPr>
          <w:delText>I</w:delText>
        </w:r>
      </w:del>
      <w:r>
        <w:rPr>
          <w:i/>
          <w:iCs/>
        </w:rPr>
        <w:t xml:space="preserve">dentity: A </w:t>
      </w:r>
      <w:ins w:id="251" w:author="Author">
        <w:r w:rsidR="00026B08">
          <w:rPr>
            <w:i/>
            <w:iCs/>
          </w:rPr>
          <w:t>s</w:t>
        </w:r>
      </w:ins>
      <w:del w:id="252" w:author="Author">
        <w:r w:rsidDel="00026B08">
          <w:rPr>
            <w:i/>
            <w:iCs/>
          </w:rPr>
          <w:delText>S</w:delText>
        </w:r>
      </w:del>
      <w:r>
        <w:rPr>
          <w:i/>
          <w:iCs/>
        </w:rPr>
        <w:t xml:space="preserve">ociological </w:t>
      </w:r>
      <w:ins w:id="253" w:author="Author">
        <w:r w:rsidR="00026B08">
          <w:rPr>
            <w:i/>
            <w:iCs/>
          </w:rPr>
          <w:t>p</w:t>
        </w:r>
      </w:ins>
      <w:del w:id="254" w:author="Author">
        <w:r w:rsidDel="00026B08">
          <w:rPr>
            <w:i/>
            <w:iCs/>
          </w:rPr>
          <w:delText>P</w:delText>
        </w:r>
      </w:del>
      <w:r>
        <w:rPr>
          <w:i/>
          <w:iCs/>
        </w:rPr>
        <w:t>erspective</w:t>
      </w:r>
      <w:ins w:id="255" w:author="Author">
        <w:r w:rsidR="00026B08">
          <w:rPr>
            <w:i/>
            <w:iCs/>
          </w:rPr>
          <w:t xml:space="preserve"> [Presentation]</w:t>
        </w:r>
      </w:ins>
      <w:r>
        <w:t xml:space="preserve">. </w:t>
      </w:r>
      <w:ins w:id="256" w:author="Author">
        <w:r w:rsidR="00A40564">
          <w:t xml:space="preserve">US-RSE Virtual Workshop, New Mexico, USA. </w:t>
        </w:r>
      </w:ins>
      <w:r>
        <w:t>https://www.osti.gov/servlets/purl/1784685</w:t>
      </w:r>
    </w:p>
    <w:p w14:paraId="013C2F7E" w14:textId="77777777" w:rsidR="00393638" w:rsidRDefault="00393638" w:rsidP="00393638">
      <w:pPr>
        <w:pStyle w:val="Bibliography"/>
      </w:pPr>
      <w:r>
        <w:t xml:space="preserve">Technician Commitment. (2020). </w:t>
      </w:r>
      <w:r>
        <w:rPr>
          <w:i/>
          <w:iCs/>
        </w:rPr>
        <w:t>Technicians make it happen</w:t>
      </w:r>
      <w:r>
        <w:t>. Technicians Make It Happen. https://web.archive.org/web/20200809162757/https://www.technicians.org.uk/technician-commitment</w:t>
      </w:r>
    </w:p>
    <w:p w14:paraId="7CF6AA6B" w14:textId="77777777" w:rsidR="00393638" w:rsidRDefault="00393638" w:rsidP="00393638">
      <w:pPr>
        <w:pStyle w:val="Bibliography"/>
      </w:pPr>
      <w:r w:rsidRPr="00225C65">
        <w:rPr>
          <w:lang w:val="nl-NL"/>
        </w:rPr>
        <w:t xml:space="preserve">Teperek, M., Cruz, M., &amp; Kingsley, D. (2022). </w:t>
      </w:r>
      <w:r>
        <w:t xml:space="preserve">Time to re-think the divide between academic and support staff. </w:t>
      </w:r>
      <w:r>
        <w:rPr>
          <w:i/>
          <w:iCs/>
        </w:rPr>
        <w:t>Nature</w:t>
      </w:r>
      <w:r>
        <w:t>, d41586-022-01081–01088. https://doi.org/10.1038/d41586-022-01081-8</w:t>
      </w:r>
    </w:p>
    <w:p w14:paraId="1DF4CD2D" w14:textId="0274C1F4" w:rsidR="00393638" w:rsidRDefault="00393638" w:rsidP="00393638">
      <w:pPr>
        <w:pStyle w:val="Bibliography"/>
      </w:pPr>
      <w:r>
        <w:lastRenderedPageBreak/>
        <w:t xml:space="preserve">The Turing Way Community. (2022a). </w:t>
      </w:r>
      <w:r>
        <w:rPr>
          <w:i/>
          <w:iCs/>
        </w:rPr>
        <w:t xml:space="preserve">Record of </w:t>
      </w:r>
      <w:ins w:id="257" w:author="Author">
        <w:r w:rsidR="0040752B">
          <w:rPr>
            <w:i/>
            <w:iCs/>
          </w:rPr>
          <w:t>c</w:t>
        </w:r>
      </w:ins>
      <w:del w:id="258" w:author="Author">
        <w:r w:rsidDel="0040752B">
          <w:rPr>
            <w:i/>
            <w:iCs/>
          </w:rPr>
          <w:delText>C</w:delText>
        </w:r>
      </w:del>
      <w:r>
        <w:rPr>
          <w:i/>
          <w:iCs/>
        </w:rPr>
        <w:t>ontributions</w:t>
      </w:r>
      <w:r>
        <w:t>. https://web.archive.org/web/20220604150908/https://the-turing-way.netlify.app/afterword/contributors-record.html</w:t>
      </w:r>
    </w:p>
    <w:p w14:paraId="536FF191" w14:textId="77777777" w:rsidR="00393638" w:rsidRDefault="00393638" w:rsidP="00393638">
      <w:pPr>
        <w:pStyle w:val="Bibliography"/>
      </w:pPr>
      <w:r>
        <w:t xml:space="preserve">The Turing Way Community. (2022b). </w:t>
      </w:r>
      <w:r>
        <w:rPr>
          <w:i/>
          <w:iCs/>
        </w:rPr>
        <w:t>Research Application Managers: Overview</w:t>
      </w:r>
      <w:r>
        <w:t>. The Turing Way. https://web.archive.org/web/20220712021649/https://the-turing-way.netlify.app/collaboration/research-infrastructure-roles/ram.html</w:t>
      </w:r>
    </w:p>
    <w:p w14:paraId="089326B0" w14:textId="2197B30F" w:rsidR="00393638" w:rsidRDefault="00393638" w:rsidP="00393638">
      <w:pPr>
        <w:pStyle w:val="Bibliography"/>
      </w:pPr>
      <w:r>
        <w:t xml:space="preserve">Tiokhin, L., Panchanathan, K., Smaldino, P. E., &amp; Lakens, D. (2021). </w:t>
      </w:r>
      <w:r>
        <w:rPr>
          <w:i/>
          <w:iCs/>
        </w:rPr>
        <w:t>Shifting the level of selection in science</w:t>
      </w:r>
      <w:del w:id="259" w:author="Author">
        <w:r w:rsidDel="0040752B">
          <w:delText xml:space="preserve"> [Preprint]</w:delText>
        </w:r>
      </w:del>
      <w:r>
        <w:t>. MetaArXiv. https://doi.org/10.31222/osf.io/juwck</w:t>
      </w:r>
    </w:p>
    <w:p w14:paraId="103FEDB4" w14:textId="41A16080" w:rsidR="00393638" w:rsidRDefault="00393638" w:rsidP="00393638">
      <w:pPr>
        <w:pStyle w:val="Bibliography"/>
      </w:pPr>
      <w:r>
        <w:t xml:space="preserve">UK Science, Innovation, and Technology Committee. (2023). </w:t>
      </w:r>
      <w:r>
        <w:rPr>
          <w:i/>
          <w:iCs/>
        </w:rPr>
        <w:t xml:space="preserve">Reproducibility and </w:t>
      </w:r>
      <w:ins w:id="260" w:author="Author">
        <w:r w:rsidR="0064341E">
          <w:rPr>
            <w:i/>
            <w:iCs/>
          </w:rPr>
          <w:t>r</w:t>
        </w:r>
      </w:ins>
      <w:del w:id="261" w:author="Author">
        <w:r w:rsidDel="0064341E">
          <w:rPr>
            <w:i/>
            <w:iCs/>
          </w:rPr>
          <w:delText>R</w:delText>
        </w:r>
      </w:del>
      <w:r>
        <w:rPr>
          <w:i/>
          <w:iCs/>
        </w:rPr>
        <w:t xml:space="preserve">esearch </w:t>
      </w:r>
      <w:ins w:id="262" w:author="Author">
        <w:r w:rsidR="0064341E">
          <w:rPr>
            <w:i/>
            <w:iCs/>
          </w:rPr>
          <w:t>i</w:t>
        </w:r>
      </w:ins>
      <w:del w:id="263" w:author="Author">
        <w:r w:rsidDel="0064341E">
          <w:rPr>
            <w:i/>
            <w:iCs/>
          </w:rPr>
          <w:delText>I</w:delText>
        </w:r>
      </w:del>
      <w:r>
        <w:rPr>
          <w:i/>
          <w:iCs/>
        </w:rPr>
        <w:t xml:space="preserve">ntegrity </w:t>
      </w:r>
      <w:ins w:id="264" w:author="Author">
        <w:r w:rsidR="0064341E">
          <w:rPr>
            <w:i/>
            <w:iCs/>
          </w:rPr>
          <w:t>r</w:t>
        </w:r>
      </w:ins>
      <w:del w:id="265" w:author="Author">
        <w:r w:rsidDel="0064341E">
          <w:rPr>
            <w:i/>
            <w:iCs/>
          </w:rPr>
          <w:delText>R</w:delText>
        </w:r>
      </w:del>
      <w:r>
        <w:rPr>
          <w:i/>
          <w:iCs/>
        </w:rPr>
        <w:t>eport</w:t>
      </w:r>
      <w:r>
        <w:t xml:space="preserve"> (Sixth report of the session 2022-2023). https://committees.parliament.uk/publications/39343/documents/194466/default/</w:t>
      </w:r>
    </w:p>
    <w:p w14:paraId="7F8EDBF7" w14:textId="77777777" w:rsidR="00393638" w:rsidRDefault="00393638" w:rsidP="00393638">
      <w:pPr>
        <w:pStyle w:val="Bibliography"/>
      </w:pPr>
      <w:r>
        <w:t xml:space="preserve">UKRI. (2023). </w:t>
      </w:r>
      <w:r>
        <w:rPr>
          <w:i/>
          <w:iCs/>
        </w:rPr>
        <w:t>101 jobs that change the world</w:t>
      </w:r>
      <w:r>
        <w:t>. https://www.ukri.org/news-and-events/101-jobs-that-change-the-world/</w:t>
      </w:r>
    </w:p>
    <w:p w14:paraId="2699A12C" w14:textId="1F9D94A7" w:rsidR="00393638" w:rsidRDefault="00393638" w:rsidP="00393638">
      <w:pPr>
        <w:pStyle w:val="Bibliography"/>
      </w:pPr>
      <w:r>
        <w:t xml:space="preserve">UKRI-Research England. (2022). </w:t>
      </w:r>
      <w:r>
        <w:rPr>
          <w:i/>
          <w:iCs/>
        </w:rPr>
        <w:t xml:space="preserve">Research </w:t>
      </w:r>
      <w:ins w:id="266" w:author="Author">
        <w:r w:rsidR="0064341E">
          <w:rPr>
            <w:i/>
            <w:iCs/>
          </w:rPr>
          <w:t>c</w:t>
        </w:r>
      </w:ins>
      <w:del w:id="267" w:author="Author">
        <w:r w:rsidDel="0064341E">
          <w:rPr>
            <w:i/>
            <w:iCs/>
          </w:rPr>
          <w:delText>C</w:delText>
        </w:r>
      </w:del>
      <w:r>
        <w:rPr>
          <w:i/>
          <w:iCs/>
        </w:rPr>
        <w:t xml:space="preserve">ulture: A </w:t>
      </w:r>
      <w:ins w:id="268" w:author="Author">
        <w:r w:rsidR="0064341E">
          <w:rPr>
            <w:i/>
            <w:iCs/>
          </w:rPr>
          <w:t>t</w:t>
        </w:r>
      </w:ins>
      <w:del w:id="269" w:author="Author">
        <w:r w:rsidDel="0064341E">
          <w:rPr>
            <w:i/>
            <w:iCs/>
          </w:rPr>
          <w:delText>T</w:delText>
        </w:r>
      </w:del>
      <w:r>
        <w:rPr>
          <w:i/>
          <w:iCs/>
        </w:rPr>
        <w:t xml:space="preserve">echnician </w:t>
      </w:r>
      <w:ins w:id="270" w:author="Author">
        <w:r w:rsidR="0064341E">
          <w:rPr>
            <w:i/>
            <w:iCs/>
          </w:rPr>
          <w:t>l</w:t>
        </w:r>
      </w:ins>
      <w:del w:id="271" w:author="Author">
        <w:r w:rsidDel="0064341E">
          <w:rPr>
            <w:i/>
            <w:iCs/>
          </w:rPr>
          <w:delText>L</w:delText>
        </w:r>
      </w:del>
      <w:r>
        <w:rPr>
          <w:i/>
          <w:iCs/>
        </w:rPr>
        <w:t>ens</w:t>
      </w:r>
      <w:r>
        <w:t>. https://www.mitalent.ac.uk/Research-Culture</w:t>
      </w:r>
    </w:p>
    <w:p w14:paraId="6EC8D3FF" w14:textId="36CC7BBD" w:rsidR="00393638" w:rsidRDefault="00393638" w:rsidP="00393638">
      <w:pPr>
        <w:pStyle w:val="Bibliography"/>
      </w:pPr>
      <w:r>
        <w:t xml:space="preserve">UNESCO. (2021). </w:t>
      </w:r>
      <w:r>
        <w:rPr>
          <w:i/>
          <w:iCs/>
        </w:rPr>
        <w:t xml:space="preserve">UNESCO </w:t>
      </w:r>
      <w:ins w:id="272" w:author="Author">
        <w:r w:rsidR="00516F13">
          <w:rPr>
            <w:i/>
            <w:iCs/>
          </w:rPr>
          <w:t>r</w:t>
        </w:r>
      </w:ins>
      <w:del w:id="273" w:author="Author">
        <w:r w:rsidDel="00516F13">
          <w:rPr>
            <w:i/>
            <w:iCs/>
          </w:rPr>
          <w:delText>R</w:delText>
        </w:r>
      </w:del>
      <w:r>
        <w:rPr>
          <w:i/>
          <w:iCs/>
        </w:rPr>
        <w:t xml:space="preserve">ecommendation on </w:t>
      </w:r>
      <w:ins w:id="274" w:author="Author">
        <w:r w:rsidR="00516F13">
          <w:rPr>
            <w:i/>
            <w:iCs/>
          </w:rPr>
          <w:t>o</w:t>
        </w:r>
      </w:ins>
      <w:del w:id="275" w:author="Author">
        <w:r w:rsidDel="00516F13">
          <w:rPr>
            <w:i/>
            <w:iCs/>
          </w:rPr>
          <w:delText>O</w:delText>
        </w:r>
      </w:del>
      <w:r>
        <w:rPr>
          <w:i/>
          <w:iCs/>
        </w:rPr>
        <w:t xml:space="preserve">pen </w:t>
      </w:r>
      <w:ins w:id="276" w:author="Author">
        <w:r w:rsidR="00516F13">
          <w:rPr>
            <w:i/>
            <w:iCs/>
          </w:rPr>
          <w:t>s</w:t>
        </w:r>
      </w:ins>
      <w:del w:id="277" w:author="Author">
        <w:r w:rsidDel="00516F13">
          <w:rPr>
            <w:i/>
            <w:iCs/>
          </w:rPr>
          <w:delText>S</w:delText>
        </w:r>
      </w:del>
      <w:r>
        <w:rPr>
          <w:i/>
          <w:iCs/>
        </w:rPr>
        <w:t>cience</w:t>
      </w:r>
      <w:r>
        <w:t>. United Nations Educational, Scientific and Cultural Organization. https://web.archive.org/web/20220820070614/https://unesdoc.unesco.org/ark:/48223/pf0000379949.locale=en</w:t>
      </w:r>
    </w:p>
    <w:p w14:paraId="2979D4A0" w14:textId="7E1B7A77" w:rsidR="00393638" w:rsidRDefault="00393638" w:rsidP="00393638">
      <w:pPr>
        <w:pStyle w:val="Bibliography"/>
      </w:pPr>
      <w:r>
        <w:t xml:space="preserve">University of St Andrews. (2015). </w:t>
      </w:r>
      <w:r>
        <w:rPr>
          <w:i/>
          <w:iCs/>
        </w:rPr>
        <w:t xml:space="preserve">Job </w:t>
      </w:r>
      <w:ins w:id="278" w:author="Author">
        <w:r w:rsidR="00516F13">
          <w:rPr>
            <w:i/>
            <w:iCs/>
          </w:rPr>
          <w:t>f</w:t>
        </w:r>
      </w:ins>
      <w:del w:id="279" w:author="Author">
        <w:r w:rsidDel="00516F13">
          <w:rPr>
            <w:i/>
            <w:iCs/>
          </w:rPr>
          <w:delText>F</w:delText>
        </w:r>
      </w:del>
      <w:r>
        <w:rPr>
          <w:i/>
          <w:iCs/>
        </w:rPr>
        <w:t xml:space="preserve">amilies and </w:t>
      </w:r>
      <w:ins w:id="280" w:author="Author">
        <w:r w:rsidR="00516F13">
          <w:rPr>
            <w:i/>
            <w:iCs/>
          </w:rPr>
          <w:t>g</w:t>
        </w:r>
      </w:ins>
      <w:del w:id="281" w:author="Author">
        <w:r w:rsidDel="00516F13">
          <w:rPr>
            <w:i/>
            <w:iCs/>
          </w:rPr>
          <w:delText>G</w:delText>
        </w:r>
      </w:del>
      <w:r>
        <w:rPr>
          <w:i/>
          <w:iCs/>
        </w:rPr>
        <w:t xml:space="preserve">eneric </w:t>
      </w:r>
      <w:ins w:id="282" w:author="Author">
        <w:r w:rsidR="00516F13">
          <w:rPr>
            <w:i/>
            <w:iCs/>
          </w:rPr>
          <w:t>r</w:t>
        </w:r>
      </w:ins>
      <w:del w:id="283" w:author="Author">
        <w:r w:rsidDel="00516F13">
          <w:rPr>
            <w:i/>
            <w:iCs/>
          </w:rPr>
          <w:delText>R</w:delText>
        </w:r>
      </w:del>
      <w:r>
        <w:rPr>
          <w:i/>
          <w:iCs/>
        </w:rPr>
        <w:t xml:space="preserve">ole </w:t>
      </w:r>
      <w:ins w:id="284" w:author="Author">
        <w:r w:rsidR="00516F13">
          <w:rPr>
            <w:i/>
            <w:iCs/>
          </w:rPr>
          <w:t>d</w:t>
        </w:r>
      </w:ins>
      <w:del w:id="285" w:author="Author">
        <w:r w:rsidDel="00516F13">
          <w:rPr>
            <w:i/>
            <w:iCs/>
          </w:rPr>
          <w:delText>D</w:delText>
        </w:r>
      </w:del>
      <w:r>
        <w:rPr>
          <w:i/>
          <w:iCs/>
        </w:rPr>
        <w:t>escriptors</w:t>
      </w:r>
      <w:ins w:id="286" w:author="Author">
        <w:r w:rsidR="003C52E6">
          <w:rPr>
            <w:i/>
            <w:iCs/>
          </w:rPr>
          <w:t xml:space="preserve"> -</w:t>
        </w:r>
      </w:ins>
      <w:del w:id="287" w:author="Author">
        <w:r w:rsidDel="003C52E6">
          <w:rPr>
            <w:i/>
            <w:iCs/>
          </w:rPr>
          <w:delText>—</w:delText>
        </w:r>
      </w:del>
      <w:ins w:id="288" w:author="Author">
        <w:r w:rsidR="003C52E6">
          <w:rPr>
            <w:i/>
            <w:iCs/>
          </w:rPr>
          <w:t xml:space="preserve"> </w:t>
        </w:r>
      </w:ins>
      <w:del w:id="289" w:author="Author">
        <w:r w:rsidDel="003C52E6">
          <w:rPr>
            <w:i/>
            <w:iCs/>
          </w:rPr>
          <w:delText>G</w:delText>
        </w:r>
      </w:del>
      <w:ins w:id="290" w:author="Author">
        <w:r w:rsidR="003C52E6">
          <w:rPr>
            <w:i/>
            <w:iCs/>
          </w:rPr>
          <w:t>g</w:t>
        </w:r>
      </w:ins>
      <w:r>
        <w:rPr>
          <w:i/>
          <w:iCs/>
        </w:rPr>
        <w:t xml:space="preserve">uidance </w:t>
      </w:r>
      <w:ins w:id="291" w:author="Author">
        <w:r w:rsidR="003C52E6">
          <w:rPr>
            <w:i/>
            <w:iCs/>
          </w:rPr>
          <w:t>n</w:t>
        </w:r>
      </w:ins>
      <w:del w:id="292" w:author="Author">
        <w:r w:rsidDel="003C52E6">
          <w:rPr>
            <w:i/>
            <w:iCs/>
          </w:rPr>
          <w:delText>N</w:delText>
        </w:r>
      </w:del>
      <w:r>
        <w:rPr>
          <w:i/>
          <w:iCs/>
        </w:rPr>
        <w:t>otes</w:t>
      </w:r>
      <w:r>
        <w:t>. University of St Andrews - Human Resources. https://web.archive.org/web/20151007123310/https://www.st-andrews.ac.uk/hr/gradingrewardandconditions/jobfamiliesgenericroledescriptors/jobfamiliesguidancenotes/</w:t>
      </w:r>
    </w:p>
    <w:p w14:paraId="41DEC2AF" w14:textId="439CB9EB" w:rsidR="00393638" w:rsidRDefault="00393638" w:rsidP="00393638">
      <w:pPr>
        <w:pStyle w:val="Bibliography"/>
      </w:pPr>
      <w:r>
        <w:t xml:space="preserve">University of Sussex. (2019). </w:t>
      </w:r>
      <w:r>
        <w:rPr>
          <w:i/>
          <w:iCs/>
        </w:rPr>
        <w:t xml:space="preserve">Academic </w:t>
      </w:r>
      <w:ins w:id="293" w:author="Author">
        <w:r w:rsidR="003C52E6">
          <w:rPr>
            <w:i/>
            <w:iCs/>
          </w:rPr>
          <w:t>r</w:t>
        </w:r>
      </w:ins>
      <w:del w:id="294" w:author="Author">
        <w:r w:rsidDel="003C52E6">
          <w:rPr>
            <w:i/>
            <w:iCs/>
          </w:rPr>
          <w:delText>R</w:delText>
        </w:r>
      </w:del>
      <w:r>
        <w:rPr>
          <w:i/>
          <w:iCs/>
        </w:rPr>
        <w:t xml:space="preserve">ole </w:t>
      </w:r>
      <w:ins w:id="295" w:author="Author">
        <w:r w:rsidR="003C52E6">
          <w:rPr>
            <w:i/>
            <w:iCs/>
          </w:rPr>
          <w:t>p</w:t>
        </w:r>
      </w:ins>
      <w:del w:id="296" w:author="Author">
        <w:r w:rsidDel="003C52E6">
          <w:rPr>
            <w:i/>
            <w:iCs/>
          </w:rPr>
          <w:delText>P</w:delText>
        </w:r>
      </w:del>
      <w:r>
        <w:rPr>
          <w:i/>
          <w:iCs/>
        </w:rPr>
        <w:t>rofiles</w:t>
      </w:r>
      <w:r>
        <w:t>. University of Sussex. https://web.archive.org/web/20191222011201/https://www.sussex.ac.uk/humanresources/business-services/jobevaluation/academicroleprofiles</w:t>
      </w:r>
    </w:p>
    <w:p w14:paraId="19DF9522" w14:textId="7A3D6C39" w:rsidR="00393638" w:rsidRDefault="00393638" w:rsidP="00393638">
      <w:pPr>
        <w:pStyle w:val="Bibliography"/>
      </w:pPr>
      <w:r>
        <w:lastRenderedPageBreak/>
        <w:t xml:space="preserve">Virágh, E., Zsár, V., &amp; Balázs, Z. (2019). </w:t>
      </w:r>
      <w:r>
        <w:rPr>
          <w:i/>
          <w:iCs/>
        </w:rPr>
        <w:t xml:space="preserve">Research </w:t>
      </w:r>
      <w:ins w:id="297" w:author="Author">
        <w:r w:rsidR="003C52E6">
          <w:rPr>
            <w:i/>
            <w:iCs/>
          </w:rPr>
          <w:t>m</w:t>
        </w:r>
      </w:ins>
      <w:del w:id="298" w:author="Author">
        <w:r w:rsidDel="003C52E6">
          <w:rPr>
            <w:i/>
            <w:iCs/>
          </w:rPr>
          <w:delText>M</w:delText>
        </w:r>
      </w:del>
      <w:r>
        <w:rPr>
          <w:i/>
          <w:iCs/>
        </w:rPr>
        <w:t xml:space="preserve">anagement and </w:t>
      </w:r>
      <w:ins w:id="299" w:author="Author">
        <w:r w:rsidR="003C52E6">
          <w:rPr>
            <w:i/>
            <w:iCs/>
          </w:rPr>
          <w:t>a</w:t>
        </w:r>
      </w:ins>
      <w:del w:id="300" w:author="Author">
        <w:r w:rsidDel="003C52E6">
          <w:rPr>
            <w:i/>
            <w:iCs/>
          </w:rPr>
          <w:delText>A</w:delText>
        </w:r>
      </w:del>
      <w:r>
        <w:rPr>
          <w:i/>
          <w:iCs/>
        </w:rPr>
        <w:t>dministration: A profession still to be formalized</w:t>
      </w:r>
      <w:r>
        <w:t>. HÉTFA Research Institute and Center for Economic and Social Analysis. https://hetfa.eu/wp-content/uploads/2019/04/Research-managers_final_0408.pdf</w:t>
      </w:r>
    </w:p>
    <w:p w14:paraId="3168FFDC" w14:textId="49F5EC61" w:rsidR="00393638" w:rsidRDefault="00393638" w:rsidP="00393638">
      <w:pPr>
        <w:pStyle w:val="Bibliography"/>
      </w:pPr>
      <w:r>
        <w:t xml:space="preserve">Vitae. (2014). </w:t>
      </w:r>
      <w:r>
        <w:rPr>
          <w:i/>
          <w:iCs/>
        </w:rPr>
        <w:t xml:space="preserve">Vitae </w:t>
      </w:r>
      <w:ins w:id="301" w:author="Author">
        <w:r w:rsidR="003C52E6">
          <w:rPr>
            <w:i/>
            <w:iCs/>
          </w:rPr>
          <w:t>r</w:t>
        </w:r>
      </w:ins>
      <w:del w:id="302" w:author="Author">
        <w:r w:rsidDel="003C52E6">
          <w:rPr>
            <w:i/>
            <w:iCs/>
          </w:rPr>
          <w:delText>R</w:delText>
        </w:r>
      </w:del>
      <w:r>
        <w:rPr>
          <w:i/>
          <w:iCs/>
        </w:rPr>
        <w:t xml:space="preserve">esearcher </w:t>
      </w:r>
      <w:ins w:id="303" w:author="Author">
        <w:r w:rsidR="003C52E6">
          <w:rPr>
            <w:i/>
            <w:iCs/>
          </w:rPr>
          <w:t>d</w:t>
        </w:r>
      </w:ins>
      <w:del w:id="304" w:author="Author">
        <w:r w:rsidDel="003C52E6">
          <w:rPr>
            <w:i/>
            <w:iCs/>
          </w:rPr>
          <w:delText>D</w:delText>
        </w:r>
      </w:del>
      <w:r>
        <w:rPr>
          <w:i/>
          <w:iCs/>
        </w:rPr>
        <w:t xml:space="preserve">evelopment </w:t>
      </w:r>
      <w:ins w:id="305" w:author="Author">
        <w:r w:rsidR="003C52E6">
          <w:rPr>
            <w:i/>
            <w:iCs/>
          </w:rPr>
          <w:t>f</w:t>
        </w:r>
      </w:ins>
      <w:del w:id="306" w:author="Author">
        <w:r w:rsidDel="003C52E6">
          <w:rPr>
            <w:i/>
            <w:iCs/>
          </w:rPr>
          <w:delText>F</w:delText>
        </w:r>
      </w:del>
      <w:r>
        <w:rPr>
          <w:i/>
          <w:iCs/>
        </w:rPr>
        <w:t>ramework</w:t>
      </w:r>
      <w:r>
        <w:t>. https://web.archive.org/web/20220901044422/https://www.vitae.ac.uk/researchers-professional-development/about-the-vitae-researcher-development-framework</w:t>
      </w:r>
    </w:p>
    <w:p w14:paraId="242C71D7" w14:textId="5A05CA85" w:rsidR="00393638" w:rsidRDefault="00393638" w:rsidP="00393638">
      <w:pPr>
        <w:pStyle w:val="Bibliography"/>
      </w:pPr>
      <w:r>
        <w:t>Weber Mendonça, M. (2020</w:t>
      </w:r>
      <w:ins w:id="307" w:author="Author">
        <w:r w:rsidR="0096107F">
          <w:t>, Sep</w:t>
        </w:r>
        <w:r w:rsidR="00C27EA4">
          <w:t>t</w:t>
        </w:r>
        <w:r w:rsidR="00EC0B46">
          <w:t>ember</w:t>
        </w:r>
        <w:r w:rsidR="00C27EA4">
          <w:t xml:space="preserve"> 16</w:t>
        </w:r>
      </w:ins>
      <w:r>
        <w:t xml:space="preserve">). </w:t>
      </w:r>
      <w:ins w:id="308" w:author="Author">
        <w:r w:rsidR="00C27EA4" w:rsidRPr="00C27EA4">
          <w:rPr>
            <w:i/>
            <w:iCs/>
            <w:rPrChange w:id="309" w:author="Author">
              <w:rPr/>
            </w:rPrChange>
          </w:rPr>
          <w:t>Hi, just note that the authorship in this paper reflects contributions of the past 20 years, and the community has</w:t>
        </w:r>
        <w:r w:rsidR="00C27EA4">
          <w:rPr>
            <w:i/>
            <w:iCs/>
          </w:rPr>
          <w:t xml:space="preserve"> </w:t>
        </w:r>
      </w:ins>
      <w:del w:id="310" w:author="Author">
        <w:r w:rsidDel="00C27EA4">
          <w:rPr>
            <w:i/>
            <w:iCs/>
          </w:rPr>
          <w:delText>Tweet by @melissawm</w:delText>
        </w:r>
      </w:del>
      <w:ins w:id="311" w:author="Author">
        <w:r w:rsidR="00C27EA4" w:rsidRPr="00C27EA4">
          <w:rPr>
            <w:rPrChange w:id="312" w:author="Author">
              <w:rPr>
                <w:i/>
                <w:iCs/>
              </w:rPr>
            </w:rPrChange>
          </w:rPr>
          <w:t xml:space="preserve"> [Tweet]</w:t>
        </w:r>
      </w:ins>
      <w:r w:rsidRPr="00C27EA4">
        <w:t>.</w:t>
      </w:r>
      <w:r>
        <w:t xml:space="preserve"> Twitter. </w:t>
      </w:r>
      <w:bookmarkStart w:id="313" w:name="_Hlk138626878"/>
      <w:r>
        <w:t>https://web.archive.org/web/20200916224502/https://twitter.com/melissawm/status/1306363367825776640</w:t>
      </w:r>
      <w:bookmarkEnd w:id="313"/>
    </w:p>
    <w:p w14:paraId="5818138E" w14:textId="1F8C4A77" w:rsidR="00393638" w:rsidRDefault="00393638" w:rsidP="00393638">
      <w:pPr>
        <w:pStyle w:val="Bibliography"/>
      </w:pPr>
      <w:r>
        <w:t xml:space="preserve">Wellcome Trust. (2020). </w:t>
      </w:r>
      <w:r>
        <w:rPr>
          <w:i/>
          <w:iCs/>
        </w:rPr>
        <w:t xml:space="preserve">What </w:t>
      </w:r>
      <w:ins w:id="314" w:author="Author">
        <w:r w:rsidR="001B6087">
          <w:rPr>
            <w:i/>
            <w:iCs/>
          </w:rPr>
          <w:t>r</w:t>
        </w:r>
      </w:ins>
      <w:del w:id="315" w:author="Author">
        <w:r w:rsidDel="001B6087">
          <w:rPr>
            <w:i/>
            <w:iCs/>
          </w:rPr>
          <w:delText>R</w:delText>
        </w:r>
      </w:del>
      <w:r>
        <w:rPr>
          <w:i/>
          <w:iCs/>
        </w:rPr>
        <w:t xml:space="preserve">esearchers </w:t>
      </w:r>
      <w:ins w:id="316" w:author="Author">
        <w:r w:rsidR="001B6087">
          <w:rPr>
            <w:i/>
            <w:iCs/>
          </w:rPr>
          <w:t>t</w:t>
        </w:r>
      </w:ins>
      <w:del w:id="317" w:author="Author">
        <w:r w:rsidDel="001B6087">
          <w:rPr>
            <w:i/>
            <w:iCs/>
          </w:rPr>
          <w:delText>T</w:delText>
        </w:r>
      </w:del>
      <w:r>
        <w:rPr>
          <w:i/>
          <w:iCs/>
        </w:rPr>
        <w:t xml:space="preserve">hink </w:t>
      </w:r>
      <w:ins w:id="318" w:author="Author">
        <w:r w:rsidR="001B6087">
          <w:rPr>
            <w:i/>
            <w:iCs/>
          </w:rPr>
          <w:t>a</w:t>
        </w:r>
      </w:ins>
      <w:del w:id="319" w:author="Author">
        <w:r w:rsidDel="001B6087">
          <w:rPr>
            <w:i/>
            <w:iCs/>
          </w:rPr>
          <w:delText>A</w:delText>
        </w:r>
      </w:del>
      <w:r>
        <w:rPr>
          <w:i/>
          <w:iCs/>
        </w:rPr>
        <w:t xml:space="preserve">bout the </w:t>
      </w:r>
      <w:ins w:id="320" w:author="Author">
        <w:r w:rsidR="001B6087">
          <w:rPr>
            <w:i/>
            <w:iCs/>
          </w:rPr>
          <w:t>c</w:t>
        </w:r>
      </w:ins>
      <w:del w:id="321" w:author="Author">
        <w:r w:rsidDel="001B6087">
          <w:rPr>
            <w:i/>
            <w:iCs/>
          </w:rPr>
          <w:delText>C</w:delText>
        </w:r>
      </w:del>
      <w:r>
        <w:rPr>
          <w:i/>
          <w:iCs/>
        </w:rPr>
        <w:t xml:space="preserve">ulture </w:t>
      </w:r>
      <w:ins w:id="322" w:author="Author">
        <w:r w:rsidR="001B6087">
          <w:rPr>
            <w:i/>
            <w:iCs/>
          </w:rPr>
          <w:t>t</w:t>
        </w:r>
      </w:ins>
      <w:del w:id="323" w:author="Author">
        <w:r w:rsidDel="001B6087">
          <w:rPr>
            <w:i/>
            <w:iCs/>
          </w:rPr>
          <w:delText>T</w:delText>
        </w:r>
      </w:del>
      <w:r>
        <w:rPr>
          <w:i/>
          <w:iCs/>
        </w:rPr>
        <w:t xml:space="preserve">hey </w:t>
      </w:r>
      <w:ins w:id="324" w:author="Author">
        <w:r w:rsidR="001B6087">
          <w:rPr>
            <w:i/>
            <w:iCs/>
          </w:rPr>
          <w:t>w</w:t>
        </w:r>
      </w:ins>
      <w:del w:id="325" w:author="Author">
        <w:r w:rsidDel="001B6087">
          <w:rPr>
            <w:i/>
            <w:iCs/>
          </w:rPr>
          <w:delText>W</w:delText>
        </w:r>
      </w:del>
      <w:r>
        <w:rPr>
          <w:i/>
          <w:iCs/>
        </w:rPr>
        <w:t xml:space="preserve">ork </w:t>
      </w:r>
      <w:ins w:id="326" w:author="Author">
        <w:r w:rsidR="001B6087">
          <w:rPr>
            <w:i/>
            <w:iCs/>
          </w:rPr>
          <w:t>i</w:t>
        </w:r>
      </w:ins>
      <w:del w:id="327" w:author="Author">
        <w:r w:rsidDel="001B6087">
          <w:rPr>
            <w:i/>
            <w:iCs/>
          </w:rPr>
          <w:delText>I</w:delText>
        </w:r>
      </w:del>
      <w:r>
        <w:rPr>
          <w:i/>
          <w:iCs/>
        </w:rPr>
        <w:t>n</w:t>
      </w:r>
      <w:r>
        <w:t>. Wellcome Trust. https://wellcome.org/reports/what-researchers-think-about-research-culture</w:t>
      </w:r>
    </w:p>
    <w:p w14:paraId="2EB30F3F" w14:textId="3B97758E" w:rsidR="00393638" w:rsidRDefault="00393638" w:rsidP="00393638">
      <w:pPr>
        <w:pStyle w:val="Bibliography"/>
      </w:pPr>
      <w:r>
        <w:t xml:space="preserve">Whitchurch, C. (2008). Shifting </w:t>
      </w:r>
      <w:ins w:id="328" w:author="Author">
        <w:r w:rsidR="001B6087">
          <w:t>i</w:t>
        </w:r>
      </w:ins>
      <w:del w:id="329" w:author="Author">
        <w:r w:rsidDel="001B6087">
          <w:delText>I</w:delText>
        </w:r>
      </w:del>
      <w:r>
        <w:t xml:space="preserve">dentities and </w:t>
      </w:r>
      <w:ins w:id="330" w:author="Author">
        <w:r w:rsidR="001B6087">
          <w:t>b</w:t>
        </w:r>
      </w:ins>
      <w:del w:id="331" w:author="Author">
        <w:r w:rsidDel="001B6087">
          <w:delText>B</w:delText>
        </w:r>
      </w:del>
      <w:r>
        <w:t xml:space="preserve">lurring </w:t>
      </w:r>
      <w:ins w:id="332" w:author="Author">
        <w:r w:rsidR="001B6087">
          <w:t>b</w:t>
        </w:r>
      </w:ins>
      <w:del w:id="333" w:author="Author">
        <w:r w:rsidDel="001B6087">
          <w:delText>B</w:delText>
        </w:r>
      </w:del>
      <w:r>
        <w:t xml:space="preserve">oundaries: The </w:t>
      </w:r>
      <w:ins w:id="334" w:author="Author">
        <w:r w:rsidR="001B6087">
          <w:t>e</w:t>
        </w:r>
      </w:ins>
      <w:del w:id="335" w:author="Author">
        <w:r w:rsidDel="001B6087">
          <w:delText>E</w:delText>
        </w:r>
      </w:del>
      <w:r>
        <w:t xml:space="preserve">mergence of </w:t>
      </w:r>
      <w:ins w:id="336" w:author="Author">
        <w:r w:rsidR="001B6087">
          <w:t>t</w:t>
        </w:r>
      </w:ins>
      <w:del w:id="337" w:author="Author">
        <w:r w:rsidDel="001B6087">
          <w:delText>T</w:delText>
        </w:r>
      </w:del>
      <w:r>
        <w:t xml:space="preserve">hird </w:t>
      </w:r>
      <w:ins w:id="338" w:author="Author">
        <w:r w:rsidR="001B6087">
          <w:t>s</w:t>
        </w:r>
      </w:ins>
      <w:del w:id="339" w:author="Author">
        <w:r w:rsidDel="001B6087">
          <w:delText>S</w:delText>
        </w:r>
      </w:del>
      <w:r>
        <w:t xml:space="preserve">pace </w:t>
      </w:r>
      <w:ins w:id="340" w:author="Author">
        <w:r w:rsidR="001B6087">
          <w:t>p</w:t>
        </w:r>
      </w:ins>
      <w:del w:id="341" w:author="Author">
        <w:r w:rsidDel="001B6087">
          <w:delText>P</w:delText>
        </w:r>
      </w:del>
      <w:r>
        <w:t xml:space="preserve">rofessionals in UK </w:t>
      </w:r>
      <w:ins w:id="342" w:author="Author">
        <w:r w:rsidR="001B6087">
          <w:t>h</w:t>
        </w:r>
      </w:ins>
      <w:del w:id="343" w:author="Author">
        <w:r w:rsidDel="001B6087">
          <w:delText>H</w:delText>
        </w:r>
      </w:del>
      <w:r>
        <w:t xml:space="preserve">igher </w:t>
      </w:r>
      <w:ins w:id="344" w:author="Author">
        <w:r w:rsidR="001B6087">
          <w:t>e</w:t>
        </w:r>
      </w:ins>
      <w:del w:id="345" w:author="Author">
        <w:r w:rsidDel="001B6087">
          <w:delText>E</w:delText>
        </w:r>
      </w:del>
      <w:r>
        <w:t xml:space="preserve">ducation. </w:t>
      </w:r>
      <w:r>
        <w:rPr>
          <w:i/>
          <w:iCs/>
        </w:rPr>
        <w:t>Higher Education Quarterly</w:t>
      </w:r>
      <w:r>
        <w:t xml:space="preserve">, </w:t>
      </w:r>
      <w:r>
        <w:rPr>
          <w:i/>
          <w:iCs/>
        </w:rPr>
        <w:t>62</w:t>
      </w:r>
      <w:r>
        <w:t>(4), 377–396. https://doi.org/10.1111/j.1468-2273.2008.00387.x</w:t>
      </w:r>
    </w:p>
    <w:p w14:paraId="265CA381" w14:textId="77777777" w:rsidR="00393638" w:rsidRDefault="00393638" w:rsidP="00393638">
      <w:pPr>
        <w:pStyle w:val="Bibliography"/>
      </w:pPr>
      <w:r>
        <w:t xml:space="preserve">Wolf, A., &amp; Jenkins, A. (2021). </w:t>
      </w:r>
      <w:r>
        <w:rPr>
          <w:i/>
          <w:iCs/>
        </w:rPr>
        <w:t>Managers and academics in a centralising sector: The new staffing patterns of UK higher education</w:t>
      </w:r>
      <w:r>
        <w:t>. Nuffield Foundation. https://www.kcl.ac.uk/policy-institute/assets/managers-and-academics-in-a-centralising-sector.pdf</w:t>
      </w:r>
    </w:p>
    <w:p w14:paraId="4AF94782" w14:textId="76074541" w:rsidR="00393638" w:rsidRDefault="00393638" w:rsidP="00393638">
      <w:pPr>
        <w:pStyle w:val="Bibliography"/>
      </w:pPr>
      <w:r>
        <w:t xml:space="preserve">Zollman, K. J. S. (2018). The </w:t>
      </w:r>
      <w:ins w:id="346" w:author="Author">
        <w:r w:rsidR="00A7630F">
          <w:t>c</w:t>
        </w:r>
      </w:ins>
      <w:del w:id="347" w:author="Author">
        <w:r w:rsidDel="00A7630F">
          <w:delText>C</w:delText>
        </w:r>
      </w:del>
      <w:r>
        <w:t xml:space="preserve">redit </w:t>
      </w:r>
      <w:ins w:id="348" w:author="Author">
        <w:r w:rsidR="00A7630F">
          <w:t>e</w:t>
        </w:r>
      </w:ins>
      <w:del w:id="349" w:author="Author">
        <w:r w:rsidDel="00A7630F">
          <w:delText>E</w:delText>
        </w:r>
      </w:del>
      <w:r>
        <w:t xml:space="preserve">conomy and the </w:t>
      </w:r>
      <w:ins w:id="350" w:author="Author">
        <w:r w:rsidR="00A7630F">
          <w:t>e</w:t>
        </w:r>
      </w:ins>
      <w:del w:id="351" w:author="Author">
        <w:r w:rsidDel="00A7630F">
          <w:delText>E</w:delText>
        </w:r>
      </w:del>
      <w:r>
        <w:t xml:space="preserve">conomic </w:t>
      </w:r>
      <w:ins w:id="352" w:author="Author">
        <w:r w:rsidR="00A7630F">
          <w:t>r</w:t>
        </w:r>
      </w:ins>
      <w:del w:id="353" w:author="Author">
        <w:r w:rsidDel="00A7630F">
          <w:delText>R</w:delText>
        </w:r>
      </w:del>
      <w:r>
        <w:t xml:space="preserve">ationality of </w:t>
      </w:r>
      <w:ins w:id="354" w:author="Author">
        <w:r w:rsidR="00A7630F">
          <w:t>s</w:t>
        </w:r>
      </w:ins>
      <w:del w:id="355" w:author="Author">
        <w:r w:rsidDel="00A7630F">
          <w:delText>S</w:delText>
        </w:r>
      </w:del>
      <w:r>
        <w:t xml:space="preserve">cience. </w:t>
      </w:r>
      <w:r>
        <w:rPr>
          <w:i/>
          <w:iCs/>
        </w:rPr>
        <w:t>The Journal of Philosophy</w:t>
      </w:r>
      <w:r>
        <w:t xml:space="preserve">, </w:t>
      </w:r>
      <w:r>
        <w:rPr>
          <w:i/>
          <w:iCs/>
        </w:rPr>
        <w:t>115</w:t>
      </w:r>
      <w:r>
        <w:t>(1), 5–33. https://doi.org/10.5840/jphil201811511</w:t>
      </w:r>
    </w:p>
    <w:p w14:paraId="1B99791F" w14:textId="36BA9667" w:rsidR="009F2958" w:rsidRDefault="009F2958">
      <w:r>
        <w:fldChar w:fldCharType="end"/>
      </w:r>
      <w:commentRangeEnd w:id="44"/>
      <w:r w:rsidR="00E11AE3">
        <w:rPr>
          <w:rStyle w:val="CommentReference"/>
        </w:rPr>
        <w:commentReference w:id="44"/>
      </w:r>
    </w:p>
    <w:sectPr w:rsidR="009F2958" w:rsidSect="00005B38">
      <w:pgSz w:w="11909" w:h="16834"/>
      <w:pgMar w:top="1440" w:right="1440" w:bottom="1440" w:left="1440" w:header="720" w:footer="720" w:gutter="0"/>
      <w:lnNumType w:countBy="1" w:restart="continuous"/>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Author" w:initials="A">
    <w:p w14:paraId="35ED3DD6" w14:textId="77777777" w:rsidR="00E11AE3" w:rsidRDefault="00E11AE3" w:rsidP="00801CCF">
      <w:pPr>
        <w:pStyle w:val="CommentText"/>
      </w:pPr>
      <w:r>
        <w:rPr>
          <w:rStyle w:val="CommentReference"/>
        </w:rPr>
        <w:annotationRef/>
      </w:r>
      <w:r>
        <w:t>Huebner, B., &amp; Bright, L. K. (2020) reference should have page numbers for the chapter 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ED3D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ED3DD6" w16cid:durableId="28433B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4AE62" w14:textId="77777777" w:rsidR="00C87554" w:rsidRDefault="00C87554">
      <w:pPr>
        <w:spacing w:line="240" w:lineRule="auto"/>
      </w:pPr>
      <w:r>
        <w:separator/>
      </w:r>
    </w:p>
  </w:endnote>
  <w:endnote w:type="continuationSeparator" w:id="0">
    <w:p w14:paraId="7EBF7CDD" w14:textId="77777777" w:rsidR="00C87554" w:rsidRDefault="00C87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29AF4" w14:textId="77777777" w:rsidR="00C87554" w:rsidRDefault="00C87554">
      <w:pPr>
        <w:spacing w:line="240" w:lineRule="auto"/>
      </w:pPr>
      <w:r>
        <w:separator/>
      </w:r>
    </w:p>
  </w:footnote>
  <w:footnote w:type="continuationSeparator" w:id="0">
    <w:p w14:paraId="7720AD93" w14:textId="77777777" w:rsidR="00C87554" w:rsidRDefault="00C8755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8F"/>
    <w:rsid w:val="00005B38"/>
    <w:rsid w:val="00026B08"/>
    <w:rsid w:val="000330DF"/>
    <w:rsid w:val="00072124"/>
    <w:rsid w:val="00100FDE"/>
    <w:rsid w:val="00156BF2"/>
    <w:rsid w:val="00156FA1"/>
    <w:rsid w:val="00182287"/>
    <w:rsid w:val="001B6087"/>
    <w:rsid w:val="00225C65"/>
    <w:rsid w:val="002407AE"/>
    <w:rsid w:val="0026088A"/>
    <w:rsid w:val="00297245"/>
    <w:rsid w:val="002B7846"/>
    <w:rsid w:val="002D458F"/>
    <w:rsid w:val="002D5D28"/>
    <w:rsid w:val="00303045"/>
    <w:rsid w:val="003056AD"/>
    <w:rsid w:val="00313293"/>
    <w:rsid w:val="00381C8F"/>
    <w:rsid w:val="00393638"/>
    <w:rsid w:val="003B02B2"/>
    <w:rsid w:val="003C52E6"/>
    <w:rsid w:val="003E16E3"/>
    <w:rsid w:val="0040255E"/>
    <w:rsid w:val="0040752B"/>
    <w:rsid w:val="00424072"/>
    <w:rsid w:val="0044482A"/>
    <w:rsid w:val="004949B8"/>
    <w:rsid w:val="004C442F"/>
    <w:rsid w:val="00516F13"/>
    <w:rsid w:val="005373E6"/>
    <w:rsid w:val="0054269F"/>
    <w:rsid w:val="00556F03"/>
    <w:rsid w:val="005709A0"/>
    <w:rsid w:val="005E3226"/>
    <w:rsid w:val="005F574E"/>
    <w:rsid w:val="00604369"/>
    <w:rsid w:val="00614F37"/>
    <w:rsid w:val="00621C7F"/>
    <w:rsid w:val="0064341E"/>
    <w:rsid w:val="006A11CC"/>
    <w:rsid w:val="007244A4"/>
    <w:rsid w:val="007328D2"/>
    <w:rsid w:val="00792C75"/>
    <w:rsid w:val="007B2A44"/>
    <w:rsid w:val="007C45CD"/>
    <w:rsid w:val="007D367C"/>
    <w:rsid w:val="008054E9"/>
    <w:rsid w:val="0082386D"/>
    <w:rsid w:val="008643F7"/>
    <w:rsid w:val="008B5580"/>
    <w:rsid w:val="008D02AC"/>
    <w:rsid w:val="008E7DE5"/>
    <w:rsid w:val="00917721"/>
    <w:rsid w:val="0096107F"/>
    <w:rsid w:val="0096232A"/>
    <w:rsid w:val="00971EAE"/>
    <w:rsid w:val="009B0893"/>
    <w:rsid w:val="009C48E7"/>
    <w:rsid w:val="009D437D"/>
    <w:rsid w:val="009D7A64"/>
    <w:rsid w:val="009E57DC"/>
    <w:rsid w:val="009F2958"/>
    <w:rsid w:val="00A366CD"/>
    <w:rsid w:val="00A40564"/>
    <w:rsid w:val="00A50754"/>
    <w:rsid w:val="00A5489D"/>
    <w:rsid w:val="00A7630F"/>
    <w:rsid w:val="00AA32A6"/>
    <w:rsid w:val="00B1249A"/>
    <w:rsid w:val="00B16ED8"/>
    <w:rsid w:val="00B64DBD"/>
    <w:rsid w:val="00B90BDC"/>
    <w:rsid w:val="00BA1582"/>
    <w:rsid w:val="00BD1ED6"/>
    <w:rsid w:val="00C27EA4"/>
    <w:rsid w:val="00C353ED"/>
    <w:rsid w:val="00C4153E"/>
    <w:rsid w:val="00C87554"/>
    <w:rsid w:val="00C9532E"/>
    <w:rsid w:val="00CD2584"/>
    <w:rsid w:val="00D25796"/>
    <w:rsid w:val="00D30599"/>
    <w:rsid w:val="00D55298"/>
    <w:rsid w:val="00D776EB"/>
    <w:rsid w:val="00DE377E"/>
    <w:rsid w:val="00DE7BCC"/>
    <w:rsid w:val="00E11AE3"/>
    <w:rsid w:val="00E33F95"/>
    <w:rsid w:val="00E76CBB"/>
    <w:rsid w:val="00E845A7"/>
    <w:rsid w:val="00E90482"/>
    <w:rsid w:val="00EC0B46"/>
    <w:rsid w:val="00ED0B26"/>
    <w:rsid w:val="00ED4BB2"/>
    <w:rsid w:val="00EF1E90"/>
    <w:rsid w:val="00F07213"/>
    <w:rsid w:val="00F25F1A"/>
    <w:rsid w:val="00F448C2"/>
    <w:rsid w:val="00F817F3"/>
    <w:rsid w:val="00FD6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A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outlineLvl w:val="0"/>
    </w:pPr>
    <w:rPr>
      <w:b/>
      <w:sz w:val="24"/>
      <w:szCs w:val="24"/>
    </w:rPr>
  </w:style>
  <w:style w:type="paragraph" w:styleId="Heading2">
    <w:name w:val="heading 2"/>
    <w:basedOn w:val="Normal"/>
    <w:next w:val="Normal"/>
    <w:uiPriority w:val="9"/>
    <w:unhideWhenUsed/>
    <w:qFormat/>
    <w:pPr>
      <w:keepNext/>
      <w:keepLines/>
      <w:spacing w:before="240" w:after="240"/>
      <w:outlineLvl w:val="1"/>
    </w:pPr>
    <w:rPr>
      <w:b/>
      <w:sz w:val="24"/>
      <w:szCs w:val="24"/>
    </w:rPr>
  </w:style>
  <w:style w:type="paragraph" w:styleId="Heading3">
    <w:name w:val="heading 3"/>
    <w:basedOn w:val="Normal"/>
    <w:next w:val="Normal"/>
    <w:uiPriority w:val="9"/>
    <w:unhideWhenUsed/>
    <w:qFormat/>
    <w:pPr>
      <w:keepNext/>
      <w:keepLines/>
      <w:spacing w:before="240" w:after="240"/>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240"/>
    </w:pPr>
    <w:rPr>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9F2958"/>
    <w:pPr>
      <w:spacing w:line="480" w:lineRule="auto"/>
      <w:ind w:left="720" w:hanging="720"/>
    </w:pPr>
  </w:style>
  <w:style w:type="character" w:styleId="LineNumber">
    <w:name w:val="line number"/>
    <w:basedOn w:val="DefaultParagraphFont"/>
    <w:uiPriority w:val="99"/>
    <w:semiHidden/>
    <w:unhideWhenUsed/>
    <w:rsid w:val="00005B38"/>
  </w:style>
  <w:style w:type="character" w:styleId="EndnoteReference">
    <w:name w:val="endnote reference"/>
    <w:basedOn w:val="DefaultParagraphFont"/>
    <w:uiPriority w:val="99"/>
    <w:semiHidden/>
    <w:unhideWhenUsed/>
    <w:rsid w:val="00D776EB"/>
    <w:rPr>
      <w:vertAlign w:val="superscript"/>
    </w:rPr>
  </w:style>
  <w:style w:type="character" w:styleId="FootnoteReference">
    <w:name w:val="footnote reference"/>
    <w:basedOn w:val="DefaultParagraphFont"/>
    <w:uiPriority w:val="99"/>
    <w:semiHidden/>
    <w:unhideWhenUsed/>
    <w:rsid w:val="00D776EB"/>
    <w:rPr>
      <w:vertAlign w:val="superscript"/>
    </w:rPr>
  </w:style>
  <w:style w:type="paragraph" w:styleId="Header">
    <w:name w:val="header"/>
    <w:basedOn w:val="Normal"/>
    <w:link w:val="HeaderChar"/>
    <w:uiPriority w:val="99"/>
    <w:unhideWhenUsed/>
    <w:rsid w:val="0026088A"/>
    <w:pPr>
      <w:tabs>
        <w:tab w:val="center" w:pos="4536"/>
        <w:tab w:val="right" w:pos="9072"/>
      </w:tabs>
      <w:spacing w:line="240" w:lineRule="auto"/>
    </w:pPr>
  </w:style>
  <w:style w:type="character" w:customStyle="1" w:styleId="HeaderChar">
    <w:name w:val="Header Char"/>
    <w:basedOn w:val="DefaultParagraphFont"/>
    <w:link w:val="Header"/>
    <w:uiPriority w:val="99"/>
    <w:rsid w:val="0026088A"/>
  </w:style>
  <w:style w:type="paragraph" w:styleId="Footer">
    <w:name w:val="footer"/>
    <w:basedOn w:val="Normal"/>
    <w:link w:val="FooterChar"/>
    <w:uiPriority w:val="99"/>
    <w:unhideWhenUsed/>
    <w:rsid w:val="0026088A"/>
    <w:pPr>
      <w:tabs>
        <w:tab w:val="center" w:pos="4536"/>
        <w:tab w:val="right" w:pos="9072"/>
      </w:tabs>
      <w:spacing w:line="240" w:lineRule="auto"/>
    </w:pPr>
  </w:style>
  <w:style w:type="character" w:customStyle="1" w:styleId="FooterChar">
    <w:name w:val="Footer Char"/>
    <w:basedOn w:val="DefaultParagraphFont"/>
    <w:link w:val="Footer"/>
    <w:uiPriority w:val="99"/>
    <w:rsid w:val="0026088A"/>
  </w:style>
  <w:style w:type="paragraph" w:styleId="Revision">
    <w:name w:val="Revision"/>
    <w:hidden/>
    <w:uiPriority w:val="99"/>
    <w:semiHidden/>
    <w:rsid w:val="008B5580"/>
    <w:pPr>
      <w:spacing w:line="240" w:lineRule="auto"/>
    </w:pPr>
  </w:style>
  <w:style w:type="character" w:styleId="CommentReference">
    <w:name w:val="annotation reference"/>
    <w:basedOn w:val="DefaultParagraphFont"/>
    <w:uiPriority w:val="99"/>
    <w:semiHidden/>
    <w:unhideWhenUsed/>
    <w:rsid w:val="00E11AE3"/>
    <w:rPr>
      <w:sz w:val="16"/>
      <w:szCs w:val="16"/>
    </w:rPr>
  </w:style>
  <w:style w:type="paragraph" w:styleId="CommentText">
    <w:name w:val="annotation text"/>
    <w:basedOn w:val="Normal"/>
    <w:link w:val="CommentTextChar"/>
    <w:uiPriority w:val="99"/>
    <w:unhideWhenUsed/>
    <w:rsid w:val="00E11AE3"/>
    <w:pPr>
      <w:spacing w:line="240" w:lineRule="auto"/>
    </w:pPr>
    <w:rPr>
      <w:sz w:val="20"/>
      <w:szCs w:val="20"/>
    </w:rPr>
  </w:style>
  <w:style w:type="character" w:customStyle="1" w:styleId="CommentTextChar">
    <w:name w:val="Comment Text Char"/>
    <w:basedOn w:val="DefaultParagraphFont"/>
    <w:link w:val="CommentText"/>
    <w:uiPriority w:val="99"/>
    <w:rsid w:val="00E11AE3"/>
    <w:rPr>
      <w:sz w:val="20"/>
      <w:szCs w:val="20"/>
    </w:rPr>
  </w:style>
  <w:style w:type="paragraph" w:styleId="CommentSubject">
    <w:name w:val="annotation subject"/>
    <w:basedOn w:val="CommentText"/>
    <w:next w:val="CommentText"/>
    <w:link w:val="CommentSubjectChar"/>
    <w:uiPriority w:val="99"/>
    <w:semiHidden/>
    <w:unhideWhenUsed/>
    <w:rsid w:val="00E11AE3"/>
    <w:rPr>
      <w:b/>
      <w:bCs/>
    </w:rPr>
  </w:style>
  <w:style w:type="character" w:customStyle="1" w:styleId="CommentSubjectChar">
    <w:name w:val="Comment Subject Char"/>
    <w:basedOn w:val="CommentTextChar"/>
    <w:link w:val="CommentSubject"/>
    <w:uiPriority w:val="99"/>
    <w:semiHidden/>
    <w:rsid w:val="00E11A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equals.com" TargetMode="External"/><Relationship Id="rId13" Type="http://schemas.openxmlformats.org/officeDocument/2006/relationships/comments" Target="comments.xm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prereview.org" TargetMode="External"/><Relationship Id="rId12" Type="http://schemas.openxmlformats.org/officeDocument/2006/relationships/hyperlink" Target="https://the-turing-way.netlify.app/afterword/contributors-record.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rxiv.org" TargetMode="External"/><Relationship Id="rId11" Type="http://schemas.openxmlformats.org/officeDocument/2006/relationships/hyperlink" Target="https://osf.io" TargetMode="External"/><Relationship Id="rId5" Type="http://schemas.openxmlformats.org/officeDocument/2006/relationships/endnotes" Target="endnotes.xml"/><Relationship Id="rId15" Type="http://schemas.microsoft.com/office/2016/09/relationships/commentsIds" Target="commentsIds.xml"/><Relationship Id="rId10" Type="http://schemas.openxmlformats.org/officeDocument/2006/relationships/hyperlink" Target="https://blog.science-octopus.org" TargetMode="Externa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hyperlink" Target="https://www.pubpub.or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A8019B152BA439D52346B604B2835" ma:contentTypeVersion="17" ma:contentTypeDescription="Create a new document." ma:contentTypeScope="" ma:versionID="cdeaa43e2c90619e67d5ecef2cbfe33c">
  <xsd:schema xmlns:xsd="http://www.w3.org/2001/XMLSchema" xmlns:xs="http://www.w3.org/2001/XMLSchema" xmlns:p="http://schemas.microsoft.com/office/2006/metadata/properties" xmlns:ns2="3f4703c7-a244-4ea4-bb71-6ceccf66c940" xmlns:ns3="f849ceac-be31-4242-ae1a-03d138484509" targetNamespace="http://schemas.microsoft.com/office/2006/metadata/properties" ma:root="true" ma:fieldsID="f10914ca3209dc6a0cc21505140a247b" ns2:_="" ns3:_="">
    <xsd:import namespace="3f4703c7-a244-4ea4-bb71-6ceccf66c940"/>
    <xsd:import namespace="f849ceac-be31-4242-ae1a-03d1384845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703c7-a244-4ea4-bb71-6ceccf66c9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e65886-49d9-41b1-b86d-c9e4101664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849ceac-be31-4242-ae1a-03d138484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4bb5add-5c12-42a4-8f77-15c7eabc36e0}" ma:internalName="TaxCatchAll" ma:showField="CatchAllData" ma:web="f849ceac-be31-4242-ae1a-03d1384845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231A85-5D20-411F-8A94-A1E3F1214AA8}"/>
</file>

<file path=customXml/itemProps2.xml><?xml version="1.0" encoding="utf-8"?>
<ds:datastoreItem xmlns:ds="http://schemas.openxmlformats.org/officeDocument/2006/customXml" ds:itemID="{538304D3-12AC-4B17-9BF8-41C69893C27A}"/>
</file>

<file path=docProps/app.xml><?xml version="1.0" encoding="utf-8"?>
<Properties xmlns="http://schemas.openxmlformats.org/officeDocument/2006/extended-properties" xmlns:vt="http://schemas.openxmlformats.org/officeDocument/2006/docPropsVTypes">
  <Template>Normal</Template>
  <TotalTime>0</TotalTime>
  <Pages>23</Pages>
  <Words>19372</Words>
  <Characters>110427</Characters>
  <Application>Microsoft Office Word</Application>
  <DocSecurity>0</DocSecurity>
  <Lines>920</Lines>
  <Paragraphs>259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2023-06-10T19:10:00Z</dcterms:created>
  <dcterms:modified xsi:type="dcterms:W3CDTF">2023-06-25T22:11:00Z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id="CwStMw0M"/&gt;&lt;style id="http://www.zotero.org/styles/apa" locale="en-GB" hasBibliography="1" bibliographyStyleHasBeenSet="1"/&gt;&lt;prefs&gt;&lt;pref name="fieldType" value="Field"/&gt;&lt;/prefs&gt;&lt;/data&gt;</vt:lpwstr>
  </property>
</Properties>
</file>